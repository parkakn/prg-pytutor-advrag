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36A1" w14:textId="7A73FA7C" w:rsidR="00000000" w:rsidRPr="00BC6B56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BC6B56">
        <w:rPr>
          <w:rFonts w:ascii="Courier New" w:hAnsi="Courier New" w:cs="Courier New"/>
          <w:b/>
          <w:bCs/>
        </w:rPr>
        <w:t>CIS 3260 – Introduction to Programming</w:t>
      </w:r>
    </w:p>
    <w:p w14:paraId="4E5D4EE6" w14:textId="0B50895A" w:rsidR="00931817" w:rsidRPr="000431DB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0431DB">
        <w:rPr>
          <w:rFonts w:ascii="Courier New" w:hAnsi="Courier New" w:cs="Courier New"/>
          <w:b/>
          <w:bCs/>
        </w:rPr>
        <w:t xml:space="preserve">Individual Assignment </w:t>
      </w:r>
      <w:r w:rsidR="00200BC9">
        <w:rPr>
          <w:rFonts w:ascii="Courier New" w:hAnsi="Courier New" w:cs="Courier New"/>
          <w:b/>
          <w:bCs/>
        </w:rPr>
        <w:t>5</w:t>
      </w:r>
    </w:p>
    <w:p w14:paraId="739F87A2" w14:textId="4E5B043F" w:rsidR="00931817" w:rsidRPr="000431DB" w:rsidRDefault="00730B0F" w:rsidP="00931817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B92D61C" w14:textId="2B2CC8AB" w:rsidR="00931817" w:rsidRPr="00931817" w:rsidRDefault="00931817" w:rsidP="00931817">
      <w:pPr>
        <w:rPr>
          <w:rFonts w:ascii="Courier New" w:hAnsi="Courier New" w:cs="Courier New"/>
        </w:rPr>
      </w:pPr>
    </w:p>
    <w:p w14:paraId="644150D9" w14:textId="215869AE" w:rsidR="00931817" w:rsidRPr="00FA4895" w:rsidRDefault="00931817" w:rsidP="000431DB">
      <w:pPr>
        <w:autoSpaceDE w:val="0"/>
        <w:autoSpaceDN w:val="0"/>
        <w:adjustRightInd w:val="0"/>
        <w:spacing w:line="180" w:lineRule="exact"/>
        <w:rPr>
          <w:b/>
          <w:bCs/>
          <w:sz w:val="21"/>
          <w:szCs w:val="21"/>
        </w:rPr>
      </w:pPr>
      <w:r w:rsidRPr="00FA4895">
        <w:rPr>
          <w:b/>
          <w:bCs/>
          <w:sz w:val="21"/>
          <w:szCs w:val="21"/>
        </w:rPr>
        <w:t>Submission:</w:t>
      </w:r>
    </w:p>
    <w:p w14:paraId="6B61A663" w14:textId="143E406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Add your </w:t>
      </w:r>
      <w:r w:rsidR="000431DB" w:rsidRPr="00FA4895">
        <w:rPr>
          <w:sz w:val="21"/>
          <w:szCs w:val="21"/>
        </w:rPr>
        <w:t xml:space="preserve">full </w:t>
      </w:r>
      <w:r w:rsidRPr="00FA4895">
        <w:rPr>
          <w:sz w:val="21"/>
          <w:szCs w:val="21"/>
        </w:rPr>
        <w:t xml:space="preserve">name and email address as comments on top of each python program. Add appropriate comments at other locations </w:t>
      </w:r>
      <w:r w:rsidR="000431DB" w:rsidRPr="00FA4895">
        <w:rPr>
          <w:sz w:val="21"/>
          <w:szCs w:val="21"/>
        </w:rPr>
        <w:t xml:space="preserve">of your python programs </w:t>
      </w:r>
      <w:r w:rsidRPr="00FA4895">
        <w:rPr>
          <w:sz w:val="21"/>
          <w:szCs w:val="21"/>
        </w:rPr>
        <w:t xml:space="preserve">for readability.  </w:t>
      </w:r>
    </w:p>
    <w:p w14:paraId="638BADD4" w14:textId="794AAD63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Name your python program as IA</w:t>
      </w:r>
      <w:r w:rsidR="00200BC9">
        <w:rPr>
          <w:sz w:val="21"/>
          <w:szCs w:val="21"/>
        </w:rPr>
        <w:t>5</w:t>
      </w:r>
      <w:r w:rsidRPr="00FA4895">
        <w:rPr>
          <w:sz w:val="21"/>
          <w:szCs w:val="21"/>
        </w:rPr>
        <w:t>Q#.py. For example, for question #1, your program should have a name IA</w:t>
      </w:r>
      <w:r w:rsidR="00200BC9">
        <w:rPr>
          <w:sz w:val="21"/>
          <w:szCs w:val="21"/>
        </w:rPr>
        <w:t>5</w:t>
      </w:r>
      <w:r w:rsidRPr="00FA4895">
        <w:rPr>
          <w:sz w:val="21"/>
          <w:szCs w:val="21"/>
        </w:rPr>
        <w:t>Q</w:t>
      </w:r>
      <w:r w:rsidR="006E069D">
        <w:rPr>
          <w:sz w:val="21"/>
          <w:szCs w:val="21"/>
        </w:rPr>
        <w:t>1</w:t>
      </w:r>
      <w:r w:rsidRPr="00FA4895">
        <w:rPr>
          <w:sz w:val="21"/>
          <w:szCs w:val="21"/>
        </w:rPr>
        <w:t>.py</w:t>
      </w:r>
    </w:p>
    <w:p w14:paraId="44A105BC" w14:textId="2DD31001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For each </w:t>
      </w:r>
      <w:r w:rsidR="000431DB" w:rsidRPr="00FA4895">
        <w:rPr>
          <w:sz w:val="21"/>
          <w:szCs w:val="21"/>
        </w:rPr>
        <w:t>question</w:t>
      </w:r>
      <w:r w:rsidRPr="00FA4895">
        <w:rPr>
          <w:sz w:val="21"/>
          <w:szCs w:val="21"/>
        </w:rPr>
        <w:t>,</w:t>
      </w:r>
      <w:r w:rsidR="000431DB" w:rsidRPr="00FA4895">
        <w:rPr>
          <w:sz w:val="21"/>
          <w:szCs w:val="21"/>
        </w:rPr>
        <w:t xml:space="preserve"> put </w:t>
      </w:r>
      <w:r w:rsidR="006E069D">
        <w:rPr>
          <w:sz w:val="21"/>
          <w:szCs w:val="21"/>
        </w:rPr>
        <w:t xml:space="preserve">corresponding </w:t>
      </w:r>
      <w:r w:rsidR="00A53A05">
        <w:rPr>
          <w:sz w:val="21"/>
          <w:szCs w:val="21"/>
        </w:rPr>
        <w:t>answers</w:t>
      </w:r>
      <w:r w:rsidR="000431DB" w:rsidRPr="00FA4895">
        <w:rPr>
          <w:sz w:val="21"/>
          <w:szCs w:val="21"/>
        </w:rPr>
        <w:t xml:space="preserve"> in a word document</w:t>
      </w:r>
      <w:r w:rsidRPr="00FA4895">
        <w:rPr>
          <w:sz w:val="21"/>
          <w:szCs w:val="21"/>
        </w:rPr>
        <w:t>.</w:t>
      </w:r>
      <w:r w:rsidR="000431DB" w:rsidRPr="00FA4895">
        <w:rPr>
          <w:sz w:val="21"/>
          <w:szCs w:val="21"/>
        </w:rPr>
        <w:t xml:space="preserve"> Name your word document as </w:t>
      </w:r>
      <w:r w:rsidR="000431DB" w:rsidRPr="00BC6B56">
        <w:rPr>
          <w:b/>
          <w:bCs/>
          <w:sz w:val="21"/>
          <w:szCs w:val="21"/>
        </w:rPr>
        <w:t>IA</w:t>
      </w:r>
      <w:r w:rsidR="00200BC9">
        <w:rPr>
          <w:b/>
          <w:bCs/>
          <w:sz w:val="21"/>
          <w:szCs w:val="21"/>
        </w:rPr>
        <w:t>5</w:t>
      </w:r>
      <w:r w:rsidR="000431DB" w:rsidRPr="00BC6B56">
        <w:rPr>
          <w:b/>
          <w:bCs/>
          <w:sz w:val="21"/>
          <w:szCs w:val="21"/>
        </w:rPr>
        <w:t>.doc</w:t>
      </w:r>
      <w:r w:rsidRPr="00FA4895">
        <w:rPr>
          <w:sz w:val="21"/>
          <w:szCs w:val="21"/>
        </w:rPr>
        <w:t xml:space="preserve">  </w:t>
      </w:r>
    </w:p>
    <w:p w14:paraId="7861859A" w14:textId="2E8F3273" w:rsidR="00931817" w:rsidRPr="00FA4895" w:rsidRDefault="000431DB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Submit following items into </w:t>
      </w:r>
      <w:proofErr w:type="spellStart"/>
      <w:r w:rsidRPr="00FA4895">
        <w:rPr>
          <w:sz w:val="21"/>
          <w:szCs w:val="21"/>
        </w:rPr>
        <w:t>iCollege</w:t>
      </w:r>
      <w:proofErr w:type="spellEnd"/>
      <w:r w:rsidRPr="00FA4895">
        <w:rPr>
          <w:sz w:val="21"/>
          <w:szCs w:val="21"/>
        </w:rPr>
        <w:t xml:space="preserve"> -&gt; Assessment -&gt; Assignment </w:t>
      </w:r>
      <w:r w:rsidR="00911357">
        <w:rPr>
          <w:sz w:val="21"/>
          <w:szCs w:val="21"/>
        </w:rPr>
        <w:t>4</w:t>
      </w:r>
    </w:p>
    <w:p w14:paraId="298C8BC3" w14:textId="05016560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200BC9">
        <w:rPr>
          <w:sz w:val="21"/>
          <w:szCs w:val="21"/>
        </w:rPr>
        <w:t>5</w:t>
      </w:r>
      <w:r w:rsidRPr="00FA4895">
        <w:rPr>
          <w:sz w:val="21"/>
          <w:szCs w:val="21"/>
        </w:rPr>
        <w:t>.doc</w:t>
      </w:r>
    </w:p>
    <w:p w14:paraId="2B7425B4" w14:textId="47BF51CF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200BC9">
        <w:rPr>
          <w:sz w:val="21"/>
          <w:szCs w:val="21"/>
        </w:rPr>
        <w:t>5</w:t>
      </w:r>
      <w:r w:rsidRPr="00FA4895">
        <w:rPr>
          <w:sz w:val="21"/>
          <w:szCs w:val="21"/>
        </w:rPr>
        <w:t>Q1.py</w:t>
      </w:r>
    </w:p>
    <w:p w14:paraId="201B51AD" w14:textId="01C83A0A" w:rsidR="000431DB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200BC9">
        <w:rPr>
          <w:sz w:val="21"/>
          <w:szCs w:val="21"/>
        </w:rPr>
        <w:t>5</w:t>
      </w:r>
      <w:r w:rsidRPr="00FA4895">
        <w:rPr>
          <w:sz w:val="21"/>
          <w:szCs w:val="21"/>
        </w:rPr>
        <w:t>Q2.py</w:t>
      </w:r>
    </w:p>
    <w:p w14:paraId="21C9D5CD" w14:textId="09B93603" w:rsidR="00B746D8" w:rsidRPr="00B746D8" w:rsidRDefault="00B746D8" w:rsidP="00B746D8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200BC9">
        <w:rPr>
          <w:sz w:val="21"/>
          <w:szCs w:val="21"/>
        </w:rPr>
        <w:t>5</w:t>
      </w:r>
      <w:r w:rsidRPr="00FA4895">
        <w:rPr>
          <w:sz w:val="21"/>
          <w:szCs w:val="21"/>
        </w:rPr>
        <w:t>Q</w:t>
      </w:r>
      <w:r>
        <w:rPr>
          <w:sz w:val="21"/>
          <w:szCs w:val="21"/>
        </w:rPr>
        <w:t>3</w:t>
      </w:r>
      <w:r w:rsidRPr="00FA4895">
        <w:rPr>
          <w:sz w:val="21"/>
          <w:szCs w:val="21"/>
        </w:rPr>
        <w:t>.py</w:t>
      </w:r>
    </w:p>
    <w:p w14:paraId="1D27B9F1" w14:textId="7FA552C3" w:rsidR="00931817" w:rsidRDefault="00931817" w:rsidP="0093181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464EC6C" w14:textId="02DE377E" w:rsidR="0047018B" w:rsidRDefault="0047018B" w:rsidP="00931817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 w:rsidRPr="0047018B">
        <w:rPr>
          <w:sz w:val="21"/>
          <w:szCs w:val="21"/>
        </w:rPr>
        <w:t>Some Comment</w:t>
      </w:r>
      <w:r>
        <w:rPr>
          <w:sz w:val="21"/>
          <w:szCs w:val="21"/>
        </w:rPr>
        <w:t>s from your instructor]:</w:t>
      </w:r>
    </w:p>
    <w:p w14:paraId="588BE6D8" w14:textId="66D1A4AC" w:rsidR="0047018B" w:rsidRPr="0047018B" w:rsidRDefault="0047018B" w:rsidP="00931817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21"/>
          <w:szCs w:val="21"/>
        </w:rPr>
        <w:t xml:space="preserve">I highly recommend you use PyCharm to write following two programs. You can </w:t>
      </w:r>
      <w:r w:rsidR="001E6D08">
        <w:rPr>
          <w:sz w:val="21"/>
          <w:szCs w:val="21"/>
        </w:rPr>
        <w:t>open</w:t>
      </w:r>
      <w:r>
        <w:rPr>
          <w:sz w:val="21"/>
          <w:szCs w:val="21"/>
        </w:rPr>
        <w:t xml:space="preserve"> existing python project and create two new python files IA</w:t>
      </w:r>
      <w:r w:rsidR="00200BC9">
        <w:rPr>
          <w:sz w:val="21"/>
          <w:szCs w:val="21"/>
        </w:rPr>
        <w:t>5</w:t>
      </w:r>
      <w:r>
        <w:rPr>
          <w:sz w:val="21"/>
          <w:szCs w:val="21"/>
        </w:rPr>
        <w:t>Q1.py</w:t>
      </w:r>
      <w:r w:rsidR="00B746D8">
        <w:rPr>
          <w:sz w:val="21"/>
          <w:szCs w:val="21"/>
        </w:rPr>
        <w:t>, IA</w:t>
      </w:r>
      <w:r w:rsidR="00200BC9">
        <w:rPr>
          <w:sz w:val="21"/>
          <w:szCs w:val="21"/>
        </w:rPr>
        <w:t>5</w:t>
      </w:r>
      <w:r w:rsidR="00B746D8">
        <w:rPr>
          <w:sz w:val="21"/>
          <w:szCs w:val="21"/>
        </w:rPr>
        <w:t xml:space="preserve">Q2.py and </w:t>
      </w:r>
      <w:r>
        <w:rPr>
          <w:sz w:val="21"/>
          <w:szCs w:val="21"/>
        </w:rPr>
        <w:t>IA</w:t>
      </w:r>
      <w:r w:rsidR="00200BC9">
        <w:rPr>
          <w:sz w:val="21"/>
          <w:szCs w:val="21"/>
        </w:rPr>
        <w:t>5</w:t>
      </w:r>
      <w:r>
        <w:rPr>
          <w:sz w:val="21"/>
          <w:szCs w:val="21"/>
        </w:rPr>
        <w:t>Q</w:t>
      </w:r>
      <w:r w:rsidR="00B746D8">
        <w:rPr>
          <w:sz w:val="21"/>
          <w:szCs w:val="21"/>
        </w:rPr>
        <w:t>3</w:t>
      </w:r>
      <w:r>
        <w:rPr>
          <w:sz w:val="21"/>
          <w:szCs w:val="21"/>
        </w:rPr>
        <w:t>.py.</w:t>
      </w:r>
    </w:p>
    <w:p w14:paraId="53F6C596" w14:textId="3D06F72A" w:rsidR="00D40B4E" w:rsidRDefault="00D40B4E" w:rsidP="00D40B4E">
      <w:pPr>
        <w:autoSpaceDE w:val="0"/>
        <w:autoSpaceDN w:val="0"/>
        <w:adjustRightInd w:val="0"/>
        <w:jc w:val="both"/>
      </w:pPr>
    </w:p>
    <w:p w14:paraId="093AAF2C" w14:textId="283B6691" w:rsidR="00D40B4E" w:rsidRPr="00BC6B56" w:rsidRDefault="00D40B4E" w:rsidP="00D40B4E">
      <w:pPr>
        <w:autoSpaceDE w:val="0"/>
        <w:autoSpaceDN w:val="0"/>
        <w:adjustRightInd w:val="0"/>
        <w:jc w:val="both"/>
        <w:rPr>
          <w:b/>
          <w:bCs/>
        </w:rPr>
      </w:pPr>
      <w:r w:rsidRPr="00BC6B56">
        <w:rPr>
          <w:b/>
          <w:bCs/>
        </w:rPr>
        <w:t xml:space="preserve">1. [ Objectives: </w:t>
      </w:r>
      <w:r w:rsidR="000C41CB">
        <w:rPr>
          <w:b/>
          <w:bCs/>
        </w:rPr>
        <w:t>4</w:t>
      </w:r>
      <w:r w:rsidR="009432DF">
        <w:rPr>
          <w:b/>
          <w:bCs/>
        </w:rPr>
        <w:t>.</w:t>
      </w:r>
      <w:r w:rsidR="00F23AA2">
        <w:rPr>
          <w:b/>
          <w:bCs/>
        </w:rPr>
        <w:t>2,4.8,4.9,4.14</w:t>
      </w:r>
      <w:r w:rsidRPr="00BC6B56">
        <w:rPr>
          <w:b/>
          <w:bCs/>
        </w:rPr>
        <w:t>]</w:t>
      </w:r>
    </w:p>
    <w:p w14:paraId="208F19FE" w14:textId="5D114B22" w:rsidR="00D40B4E" w:rsidRPr="00911357" w:rsidRDefault="00D40B4E" w:rsidP="00911357">
      <w:pPr>
        <w:pStyle w:val="NormalWeb"/>
        <w:jc w:val="both"/>
      </w:pPr>
      <w:r>
        <w:t xml:space="preserve">1) </w:t>
      </w:r>
      <w:r w:rsidR="005310C9">
        <w:t>[</w:t>
      </w:r>
      <w:r w:rsidR="00200BC9">
        <w:t>28</w:t>
      </w:r>
      <w:r w:rsidR="005310C9">
        <w:t xml:space="preserve"> points]</w:t>
      </w:r>
      <w:r w:rsidR="00911357">
        <w:t xml:space="preserve"> </w:t>
      </w:r>
      <w:r w:rsidR="00200BC9">
        <w:t xml:space="preserve">Let us start with developing a simple text processing tool. This tool prompts the user to enter a string and displays its length and its </w:t>
      </w:r>
      <w:r w:rsidR="000B608A">
        <w:t>last</w:t>
      </w:r>
      <w:r w:rsidR="00200BC9">
        <w:t xml:space="preserve"> character. </w:t>
      </w:r>
    </w:p>
    <w:p w14:paraId="34B9FE9A" w14:textId="77777777" w:rsidR="0047018B" w:rsidRPr="00D40B4E" w:rsidRDefault="0047018B" w:rsidP="00D40B4E">
      <w:pPr>
        <w:jc w:val="center"/>
        <w:rPr>
          <w:rFonts w:ascii="Courier New" w:hAnsi="Courier New" w:cs="Courier New"/>
          <w:color w:val="070707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18B" w14:paraId="6E0BDA5F" w14:textId="77777777" w:rsidTr="0047018B">
        <w:tc>
          <w:tcPr>
            <w:tcW w:w="9350" w:type="dxa"/>
          </w:tcPr>
          <w:p w14:paraId="780992C2" w14:textId="28A411CB" w:rsidR="0047018B" w:rsidRPr="00890497" w:rsidRDefault="0047018B" w:rsidP="0047018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Sample Run</w:t>
            </w:r>
          </w:p>
          <w:p w14:paraId="27C64C7D" w14:textId="77777777" w:rsidR="00200BC9" w:rsidRPr="00200BC9" w:rsidRDefault="00200BC9" w:rsidP="00200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0BC9">
              <w:rPr>
                <w:rFonts w:ascii="Courier New" w:hAnsi="Courier New" w:cs="Courier New"/>
                <w:sz w:val="22"/>
                <w:szCs w:val="22"/>
              </w:rPr>
              <w:t xml:space="preserve">Enter a string: </w:t>
            </w:r>
            <w:r w:rsidRPr="00890497">
              <w:rPr>
                <w:rFonts w:ascii="Courier New" w:hAnsi="Courier New" w:cs="Courier New"/>
                <w:sz w:val="22"/>
                <w:szCs w:val="22"/>
                <w:u w:val="single"/>
              </w:rPr>
              <w:t>Programming is fun</w:t>
            </w:r>
          </w:p>
          <w:p w14:paraId="7D711AD8" w14:textId="07C7291A" w:rsidR="00200BC9" w:rsidRPr="00200BC9" w:rsidRDefault="00200BC9" w:rsidP="00200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0BC9">
              <w:rPr>
                <w:rFonts w:ascii="Courier New" w:hAnsi="Courier New" w:cs="Courier New"/>
                <w:sz w:val="22"/>
                <w:szCs w:val="22"/>
              </w:rPr>
              <w:t xml:space="preserve">The length of string </w:t>
            </w:r>
            <w:r>
              <w:rPr>
                <w:rFonts w:ascii="Courier New" w:hAnsi="Courier New" w:cs="Courier New"/>
                <w:sz w:val="22"/>
                <w:szCs w:val="22"/>
              </w:rPr>
              <w:t>“</w:t>
            </w:r>
            <w:r w:rsidRPr="00200BC9">
              <w:rPr>
                <w:rFonts w:ascii="Courier New" w:hAnsi="Courier New" w:cs="Courier New"/>
                <w:sz w:val="22"/>
                <w:szCs w:val="22"/>
              </w:rPr>
              <w:t>Programming is fun</w:t>
            </w:r>
            <w:r>
              <w:rPr>
                <w:rFonts w:ascii="Courier New" w:hAnsi="Courier New" w:cs="Courier New"/>
                <w:sz w:val="22"/>
                <w:szCs w:val="22"/>
              </w:rPr>
              <w:t>”</w:t>
            </w:r>
            <w:r w:rsidRPr="00200BC9">
              <w:rPr>
                <w:rFonts w:ascii="Courier New" w:hAnsi="Courier New" w:cs="Courier New"/>
                <w:sz w:val="22"/>
                <w:szCs w:val="22"/>
              </w:rPr>
              <w:t xml:space="preserve"> is 18</w:t>
            </w:r>
          </w:p>
          <w:p w14:paraId="19585D9C" w14:textId="2EDA54BB" w:rsidR="005310C9" w:rsidRPr="00911357" w:rsidRDefault="00200BC9" w:rsidP="00200BC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0BC9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r w:rsidR="00670D24">
              <w:rPr>
                <w:rFonts w:ascii="Courier New" w:hAnsi="Courier New" w:cs="Courier New"/>
                <w:sz w:val="22"/>
                <w:szCs w:val="22"/>
              </w:rPr>
              <w:t>last</w:t>
            </w:r>
            <w:r w:rsidRPr="00200BC9">
              <w:rPr>
                <w:rFonts w:ascii="Courier New" w:hAnsi="Courier New" w:cs="Courier New"/>
                <w:sz w:val="22"/>
                <w:szCs w:val="22"/>
              </w:rPr>
              <w:t xml:space="preserve"> character of string Programming is fun is </w:t>
            </w:r>
            <w:r w:rsidR="000B608A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</w:tbl>
    <w:p w14:paraId="2EB48923" w14:textId="77777777" w:rsidR="0047018B" w:rsidRPr="0047018B" w:rsidRDefault="0047018B" w:rsidP="0047018B">
      <w:pPr>
        <w:autoSpaceDE w:val="0"/>
        <w:autoSpaceDN w:val="0"/>
        <w:adjustRightInd w:val="0"/>
        <w:jc w:val="both"/>
      </w:pPr>
    </w:p>
    <w:p w14:paraId="2FE2F5EA" w14:textId="53768E0D" w:rsidR="00D40B4E" w:rsidRDefault="00D40B4E" w:rsidP="00D40B4E">
      <w:pPr>
        <w:autoSpaceDE w:val="0"/>
        <w:autoSpaceDN w:val="0"/>
        <w:adjustRightInd w:val="0"/>
        <w:jc w:val="both"/>
      </w:pPr>
      <w:r w:rsidRPr="00D95BE1">
        <w:t>A.</w:t>
      </w:r>
      <w:r w:rsidR="005310C9">
        <w:t xml:space="preserve"> </w:t>
      </w:r>
      <w:r>
        <w:t>[</w:t>
      </w:r>
      <w:r w:rsidR="00200BC9">
        <w:t>4</w:t>
      </w:r>
      <w:r>
        <w:t xml:space="preserve"> points] </w:t>
      </w:r>
      <w:r w:rsidR="00570D2A">
        <w:t xml:space="preserve">System Analysis: </w:t>
      </w:r>
      <w:r>
        <w:t>W</w:t>
      </w:r>
      <w:r w:rsidRPr="00D95BE1">
        <w:t>hat is(are) the input(s) and output(s)?</w:t>
      </w:r>
    </w:p>
    <w:p w14:paraId="1158D6D9" w14:textId="2CF23240" w:rsidR="00911357" w:rsidRDefault="00911357" w:rsidP="00D40B4E">
      <w:pPr>
        <w:autoSpaceDE w:val="0"/>
        <w:autoSpaceDN w:val="0"/>
        <w:adjustRightInd w:val="0"/>
        <w:jc w:val="both"/>
      </w:pPr>
      <w:r>
        <w:t>B. [</w:t>
      </w:r>
      <w:r w:rsidR="00B0700A">
        <w:t>2</w:t>
      </w:r>
      <w:r>
        <w:t xml:space="preserve"> points] </w:t>
      </w:r>
      <w:r w:rsidR="00200BC9">
        <w:t xml:space="preserve">List </w:t>
      </w:r>
      <w:r w:rsidR="000B608A">
        <w:t xml:space="preserve">the name of a </w:t>
      </w:r>
      <w:r w:rsidR="00200BC9" w:rsidRPr="000B608A">
        <w:rPr>
          <w:i/>
          <w:iCs/>
        </w:rPr>
        <w:t>python built in function</w:t>
      </w:r>
      <w:r w:rsidR="00200BC9">
        <w:t xml:space="preserve"> </w:t>
      </w:r>
      <w:r w:rsidR="000B608A">
        <w:t>which could</w:t>
      </w:r>
      <w:r w:rsidR="00200BC9">
        <w:t xml:space="preserve"> help us obtain the length of a string.</w:t>
      </w:r>
    </w:p>
    <w:p w14:paraId="3100E481" w14:textId="101C4818" w:rsidR="00D40B4E" w:rsidRDefault="00911357" w:rsidP="00D40B4E">
      <w:pPr>
        <w:autoSpaceDE w:val="0"/>
        <w:autoSpaceDN w:val="0"/>
        <w:adjustRightInd w:val="0"/>
        <w:jc w:val="both"/>
      </w:pPr>
      <w:r>
        <w:t>C</w:t>
      </w:r>
      <w:r w:rsidR="005310C9">
        <w:t xml:space="preserve">. </w:t>
      </w:r>
      <w:r w:rsidR="00D40B4E">
        <w:t>[</w:t>
      </w:r>
      <w:r w:rsidR="00B0700A">
        <w:t>2</w:t>
      </w:r>
      <w:r w:rsidR="00D40B4E">
        <w:t xml:space="preserve"> points] </w:t>
      </w:r>
      <w:r w:rsidR="00200BC9">
        <w:t xml:space="preserve">Write a </w:t>
      </w:r>
      <w:r w:rsidR="00200BC9" w:rsidRPr="000B608A">
        <w:rPr>
          <w:i/>
          <w:iCs/>
        </w:rPr>
        <w:t>print statement</w:t>
      </w:r>
      <w:r w:rsidR="00200BC9">
        <w:t xml:space="preserve"> to print a double quotation mark.</w:t>
      </w:r>
    </w:p>
    <w:p w14:paraId="28068A13" w14:textId="00A2DCCB" w:rsidR="00200BC9" w:rsidRDefault="00200BC9" w:rsidP="00D40B4E">
      <w:pPr>
        <w:autoSpaceDE w:val="0"/>
        <w:autoSpaceDN w:val="0"/>
        <w:adjustRightInd w:val="0"/>
        <w:jc w:val="both"/>
      </w:pPr>
      <w:r>
        <w:t>D. [2 points] Assume the entered string is stored in</w:t>
      </w:r>
      <w:r w:rsidR="002E186B">
        <w:t xml:space="preserve"> a</w:t>
      </w:r>
      <w:r>
        <w:t xml:space="preserve"> variable </w:t>
      </w:r>
      <w:r w:rsidRPr="00200BC9">
        <w:rPr>
          <w:rFonts w:ascii="Courier" w:hAnsi="Courier"/>
        </w:rPr>
        <w:t>str</w:t>
      </w:r>
      <w:r w:rsidRPr="00200BC9">
        <w:rPr>
          <w:rFonts w:ascii="Times" w:hAnsi="Times"/>
        </w:rPr>
        <w:t>,</w:t>
      </w:r>
      <w:r w:rsidRPr="00200BC9">
        <w:t xml:space="preserve"> </w:t>
      </w:r>
      <w:r>
        <w:t xml:space="preserve">write a </w:t>
      </w:r>
      <w:r w:rsidR="000B608A" w:rsidRPr="000B608A">
        <w:rPr>
          <w:i/>
          <w:iCs/>
        </w:rPr>
        <w:t xml:space="preserve">python </w:t>
      </w:r>
      <w:r w:rsidRPr="000B608A">
        <w:rPr>
          <w:i/>
          <w:iCs/>
        </w:rPr>
        <w:t>statement</w:t>
      </w:r>
      <w:r>
        <w:t xml:space="preserve"> to print the </w:t>
      </w:r>
      <w:r w:rsidR="000B608A">
        <w:t>LAST</w:t>
      </w:r>
      <w:r>
        <w:t xml:space="preserve"> character in </w:t>
      </w:r>
      <w:r w:rsidR="002E186B">
        <w:t>this</w:t>
      </w:r>
      <w:r>
        <w:t xml:space="preserve"> string</w:t>
      </w:r>
      <w:r w:rsidR="000B608A">
        <w:t xml:space="preserve"> ( hint: use negative index)</w:t>
      </w:r>
      <w:r>
        <w:t xml:space="preserve">.  </w:t>
      </w:r>
    </w:p>
    <w:p w14:paraId="0538C116" w14:textId="08662B24" w:rsidR="00570D2A" w:rsidRPr="00D95BE1" w:rsidRDefault="000B104E" w:rsidP="00570D2A">
      <w:pPr>
        <w:autoSpaceDE w:val="0"/>
        <w:autoSpaceDN w:val="0"/>
        <w:adjustRightInd w:val="0"/>
        <w:jc w:val="both"/>
      </w:pPr>
      <w:r>
        <w:t>E</w:t>
      </w:r>
      <w:r w:rsidR="00570D2A">
        <w:t>. [</w:t>
      </w:r>
      <w:r w:rsidR="009432DF">
        <w:t>5</w:t>
      </w:r>
      <w:r w:rsidR="00570D2A">
        <w:t xml:space="preserve"> points] System Design: List the steps to get output(s) from input(s)</w:t>
      </w:r>
    </w:p>
    <w:p w14:paraId="6D542A67" w14:textId="6CAF0499" w:rsidR="00570D2A" w:rsidRDefault="000B104E" w:rsidP="00570D2A">
      <w:pPr>
        <w:autoSpaceDE w:val="0"/>
        <w:autoSpaceDN w:val="0"/>
        <w:adjustRightInd w:val="0"/>
        <w:jc w:val="both"/>
      </w:pPr>
      <w:r>
        <w:t>F</w:t>
      </w:r>
      <w:r w:rsidR="00570D2A" w:rsidRPr="00D95BE1">
        <w:t xml:space="preserve">. </w:t>
      </w:r>
      <w:r w:rsidR="00570D2A">
        <w:t>[</w:t>
      </w:r>
      <w:r w:rsidR="009432DF">
        <w:t>5</w:t>
      </w:r>
      <w:r w:rsidR="00570D2A">
        <w:t xml:space="preserve"> points] </w:t>
      </w:r>
      <w:r w:rsidR="00570D2A" w:rsidRPr="00D95BE1">
        <w:t xml:space="preserve">Write your program and </w:t>
      </w:r>
      <w:r w:rsidR="00570D2A">
        <w:t>put</w:t>
      </w:r>
      <w:r w:rsidR="00570D2A" w:rsidRPr="00D95BE1">
        <w:t xml:space="preserve"> your source code here.</w:t>
      </w:r>
    </w:p>
    <w:p w14:paraId="50EBA136" w14:textId="5068B45C" w:rsidR="00570D2A" w:rsidRDefault="000B104E" w:rsidP="00570D2A">
      <w:pPr>
        <w:autoSpaceDE w:val="0"/>
        <w:autoSpaceDN w:val="0"/>
        <w:adjustRightInd w:val="0"/>
        <w:jc w:val="both"/>
      </w:pPr>
      <w:r>
        <w:t>G</w:t>
      </w:r>
      <w:r w:rsidR="00570D2A">
        <w:t>. [</w:t>
      </w:r>
      <w:r w:rsidR="009432DF">
        <w:t>2</w:t>
      </w:r>
      <w:r w:rsidR="00570D2A">
        <w:t xml:space="preserve"> points] A screenshot of the output of program</w:t>
      </w:r>
      <w:r w:rsidR="000B608A">
        <w:t>.</w:t>
      </w:r>
    </w:p>
    <w:p w14:paraId="5F7777B8" w14:textId="77777777" w:rsidR="00570D2A" w:rsidRPr="00D95BE1" w:rsidRDefault="00570D2A" w:rsidP="00D40B4E">
      <w:pPr>
        <w:autoSpaceDE w:val="0"/>
        <w:autoSpaceDN w:val="0"/>
        <w:adjustRightInd w:val="0"/>
        <w:jc w:val="both"/>
      </w:pPr>
    </w:p>
    <w:p w14:paraId="5017AAF7" w14:textId="3E1A5F15" w:rsidR="00D40B4E" w:rsidRPr="00934FD0" w:rsidRDefault="00570D2A" w:rsidP="00D40B4E">
      <w:pPr>
        <w:autoSpaceDE w:val="0"/>
        <w:autoSpaceDN w:val="0"/>
        <w:adjustRightInd w:val="0"/>
        <w:jc w:val="both"/>
      </w:pPr>
      <w:r>
        <w:t xml:space="preserve"> </w:t>
      </w:r>
    </w:p>
    <w:p w14:paraId="17C7CBD0" w14:textId="3DE6FAF0" w:rsidR="00D40B4E" w:rsidRPr="00200BC9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 w:rsidR="00200BC9">
        <w:t>ONE</w:t>
      </w:r>
      <w:r w:rsidRPr="001B024F">
        <w:t xml:space="preserve"> error you </w:t>
      </w:r>
      <w:r>
        <w:t>experienced</w:t>
      </w:r>
      <w:r w:rsidRPr="001B024F">
        <w:t xml:space="preserve"> when writing this program.</w:t>
      </w:r>
      <w:r w:rsidR="00886226">
        <w:t xml:space="preserve"> [ It is common to experience errors. I will be surprised if you do not see any errors. In case this happens, you can make some errors by yourself.]</w:t>
      </w:r>
    </w:p>
    <w:p w14:paraId="66E2A514" w14:textId="29C43A7C" w:rsidR="00D40B4E" w:rsidRPr="001B024F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1FE3EB26" w14:textId="0D927001" w:rsidR="00D40B4E" w:rsidRPr="001B024F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05C0E674" w14:textId="2B2A25E0" w:rsidR="00D40B4E" w:rsidRPr="001B024F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</w:p>
    <w:p w14:paraId="545594DB" w14:textId="77777777" w:rsidR="00D40B4E" w:rsidRDefault="00D40B4E" w:rsidP="00D40B4E">
      <w:pPr>
        <w:autoSpaceDE w:val="0"/>
        <w:autoSpaceDN w:val="0"/>
        <w:adjustRightInd w:val="0"/>
        <w:jc w:val="both"/>
      </w:pPr>
    </w:p>
    <w:p w14:paraId="470D9D96" w14:textId="248F8107" w:rsidR="005310C9" w:rsidRDefault="005310C9" w:rsidP="00934FD0">
      <w:pPr>
        <w:autoSpaceDE w:val="0"/>
        <w:autoSpaceDN w:val="0"/>
        <w:adjustRightInd w:val="0"/>
        <w:jc w:val="both"/>
      </w:pPr>
    </w:p>
    <w:p w14:paraId="3055B18D" w14:textId="41D16A6A" w:rsidR="00886226" w:rsidRPr="00B0700A" w:rsidRDefault="009432DF" w:rsidP="00934FD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2</w:t>
      </w:r>
      <w:r w:rsidRPr="00BC6B56">
        <w:rPr>
          <w:b/>
          <w:bCs/>
        </w:rPr>
        <w:t xml:space="preserve">. [ Objectives: </w:t>
      </w:r>
      <w:r w:rsidR="000C41CB">
        <w:rPr>
          <w:b/>
          <w:bCs/>
        </w:rPr>
        <w:t>3.1-3.7,</w:t>
      </w:r>
      <w:r w:rsidR="00F23AA2" w:rsidRPr="00F23AA2">
        <w:rPr>
          <w:b/>
          <w:bCs/>
        </w:rPr>
        <w:t xml:space="preserve"> </w:t>
      </w:r>
      <w:r w:rsidR="00F23AA2">
        <w:rPr>
          <w:b/>
          <w:bCs/>
        </w:rPr>
        <w:t>4.2,4.8,4.9,4.13,4.14</w:t>
      </w:r>
      <w:r w:rsidRPr="00BC6B56">
        <w:rPr>
          <w:b/>
          <w:bCs/>
        </w:rPr>
        <w:t>]</w:t>
      </w:r>
    </w:p>
    <w:p w14:paraId="3CFB8BC3" w14:textId="763470F8" w:rsidR="00200BC9" w:rsidRDefault="00A53A05" w:rsidP="00200BC9">
      <w:pPr>
        <w:pStyle w:val="NormalWeb"/>
        <w:jc w:val="both"/>
      </w:pPr>
      <w:r>
        <w:t xml:space="preserve">1) </w:t>
      </w:r>
      <w:r w:rsidR="005310C9">
        <w:t>[3</w:t>
      </w:r>
      <w:r w:rsidR="0018081A">
        <w:t xml:space="preserve">3 </w:t>
      </w:r>
      <w:r w:rsidR="005310C9">
        <w:t xml:space="preserve">points] </w:t>
      </w:r>
      <w:r w:rsidR="00200BC9">
        <w:t xml:space="preserve">Do you still remember the </w:t>
      </w:r>
      <w:r w:rsidR="000B608A">
        <w:t>Major-year</w:t>
      </w:r>
      <w:r w:rsidR="00200BC9">
        <w:t xml:space="preserve"> programming question in your midterm exam? Let us make some changes on it.  Instead of asking user to enter the major and year on different lines, we </w:t>
      </w:r>
      <w:r w:rsidR="00200BC9" w:rsidRPr="00200BC9">
        <w:t xml:space="preserve">prompt the user to </w:t>
      </w:r>
      <w:r w:rsidR="00200BC9" w:rsidRPr="00890497">
        <w:rPr>
          <w:b/>
          <w:bCs/>
        </w:rPr>
        <w:t xml:space="preserve">enter </w:t>
      </w:r>
      <w:r w:rsidR="000B608A">
        <w:rPr>
          <w:b/>
          <w:bCs/>
        </w:rPr>
        <w:t>TWO</w:t>
      </w:r>
      <w:r w:rsidR="00200BC9" w:rsidRPr="00890497">
        <w:rPr>
          <w:b/>
          <w:bCs/>
        </w:rPr>
        <w:t xml:space="preserve"> characters on one single line</w:t>
      </w:r>
      <w:r w:rsidR="00200BC9">
        <w:t xml:space="preserve"> </w:t>
      </w:r>
      <w:r w:rsidR="00200BC9" w:rsidRPr="00200BC9">
        <w:t xml:space="preserve">and display the </w:t>
      </w:r>
      <w:r w:rsidR="00414EE1">
        <w:t>status</w:t>
      </w:r>
      <w:r w:rsidR="00200BC9" w:rsidRPr="00200BC9">
        <w:t xml:space="preserve"> and </w:t>
      </w:r>
      <w:r w:rsidR="00414EE1">
        <w:t>major</w:t>
      </w:r>
      <w:r w:rsidR="00200BC9" w:rsidRPr="00200BC9">
        <w:t xml:space="preserve"> represented in the characters. The </w:t>
      </w:r>
      <w:r w:rsidR="000B608A" w:rsidRPr="000B608A">
        <w:rPr>
          <w:i/>
          <w:iCs/>
        </w:rPr>
        <w:t>second</w:t>
      </w:r>
      <w:r w:rsidR="00200BC9" w:rsidRPr="00200BC9">
        <w:t xml:space="preserve"> character indicates the major and the </w:t>
      </w:r>
      <w:r w:rsidR="000B608A" w:rsidRPr="000B608A">
        <w:rPr>
          <w:i/>
          <w:iCs/>
        </w:rPr>
        <w:t>first</w:t>
      </w:r>
      <w:r w:rsidR="00200BC9" w:rsidRPr="00200BC9">
        <w:t xml:space="preserve"> is number character </w:t>
      </w:r>
      <w:r w:rsidR="000B608A">
        <w:t>(</w:t>
      </w:r>
      <w:r w:rsidR="00200BC9" w:rsidRPr="00200BC9">
        <w:t xml:space="preserve">1, 2, 3, </w:t>
      </w:r>
      <w:r w:rsidR="000B608A">
        <w:t>or</w:t>
      </w:r>
      <w:r w:rsidR="00200BC9" w:rsidRPr="00200BC9">
        <w:t xml:space="preserve"> 4</w:t>
      </w:r>
      <w:r w:rsidR="000B608A">
        <w:t>)</w:t>
      </w:r>
      <w:r w:rsidR="00200BC9" w:rsidRPr="00200BC9">
        <w:t>, which indicates whether a student is a freshman, sophomore, junior, or senior. Suppose the following characters are used to denote the majors:</w:t>
      </w:r>
    </w:p>
    <w:p w14:paraId="6423C801" w14:textId="77777777" w:rsidR="00200BC9" w:rsidRPr="00200BC9" w:rsidRDefault="00200BC9" w:rsidP="00200BC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200BC9">
        <w:t>M:</w:t>
      </w:r>
      <w:r w:rsidRPr="00200BC9">
        <w:t> </w:t>
      </w:r>
      <w:r w:rsidRPr="00200BC9">
        <w:t>Mathematics</w:t>
      </w:r>
    </w:p>
    <w:p w14:paraId="53A7449C" w14:textId="77777777" w:rsidR="00200BC9" w:rsidRPr="00200BC9" w:rsidRDefault="00200BC9" w:rsidP="00200BC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200BC9">
        <w:t>C:</w:t>
      </w:r>
      <w:r w:rsidRPr="00200BC9">
        <w:t> </w:t>
      </w:r>
      <w:r w:rsidRPr="00200BC9">
        <w:t>Computer Science</w:t>
      </w:r>
    </w:p>
    <w:p w14:paraId="2ED643BD" w14:textId="5D84C064" w:rsidR="00200BC9" w:rsidRDefault="00200BC9" w:rsidP="00B0700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 w:rsidRPr="00200BC9">
        <w:t>I:</w:t>
      </w:r>
      <w:r w:rsidRPr="00200BC9">
        <w:t> </w:t>
      </w:r>
      <w:r w:rsidRPr="00200BC9">
        <w:t> </w:t>
      </w:r>
      <w:r w:rsidRPr="00200BC9">
        <w:t>Information Technology</w:t>
      </w:r>
    </w:p>
    <w:p w14:paraId="5FDF93CA" w14:textId="77777777" w:rsidR="005310C9" w:rsidRPr="00D40B4E" w:rsidRDefault="005310C9" w:rsidP="005310C9">
      <w:pPr>
        <w:jc w:val="center"/>
        <w:rPr>
          <w:rFonts w:ascii="Courier New" w:hAnsi="Courier New" w:cs="Courier New"/>
          <w:color w:val="070707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0C9" w14:paraId="4369BD7B" w14:textId="77777777" w:rsidTr="000326B3">
        <w:tc>
          <w:tcPr>
            <w:tcW w:w="9350" w:type="dxa"/>
          </w:tcPr>
          <w:p w14:paraId="0EAA5C5C" w14:textId="4848B712" w:rsidR="00B0700A" w:rsidRPr="00890497" w:rsidRDefault="00B0700A" w:rsidP="00B0700A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3F2DC049" w14:textId="79D1790D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sz w:val="22"/>
                <w:szCs w:val="22"/>
              </w:rPr>
              <w:t xml:space="preserve">Enter two characters: </w:t>
            </w:r>
            <w:r w:rsidR="000B608A">
              <w:rPr>
                <w:rFonts w:ascii="Courier New" w:eastAsiaTheme="minorEastAsia" w:hAnsi="Courier New" w:cs="Courier New"/>
                <w:sz w:val="22"/>
                <w:szCs w:val="22"/>
                <w:u w:val="single"/>
              </w:rPr>
              <w:t>1C</w:t>
            </w:r>
          </w:p>
          <w:p w14:paraId="54777C9A" w14:textId="77777777" w:rsidR="005310C9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sz w:val="22"/>
                <w:szCs w:val="22"/>
              </w:rPr>
              <w:t>Freshman</w:t>
            </w:r>
          </w:p>
          <w:p w14:paraId="78C89E31" w14:textId="5B82A601" w:rsidR="00414EE1" w:rsidRPr="00414EE1" w:rsidRDefault="00414EE1" w:rsidP="00890497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sz w:val="22"/>
                <w:szCs w:val="22"/>
              </w:rPr>
              <w:t>Computer Science</w:t>
            </w:r>
          </w:p>
        </w:tc>
      </w:tr>
    </w:tbl>
    <w:p w14:paraId="4A96DEF1" w14:textId="77777777" w:rsidR="005310C9" w:rsidRPr="0047018B" w:rsidRDefault="005310C9" w:rsidP="005310C9">
      <w:pPr>
        <w:autoSpaceDE w:val="0"/>
        <w:autoSpaceDN w:val="0"/>
        <w:adjustRightInd w:val="0"/>
        <w:jc w:val="both"/>
      </w:pPr>
    </w:p>
    <w:p w14:paraId="18F3936D" w14:textId="2EB96874" w:rsidR="005310C9" w:rsidRDefault="005310C9" w:rsidP="005310C9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</w:t>
      </w:r>
      <w:r w:rsidR="0018081A">
        <w:t>4</w:t>
      </w:r>
      <w:r>
        <w:t xml:space="preserve"> points] System Analysis: W</w:t>
      </w:r>
      <w:r w:rsidRPr="00D95BE1">
        <w:t>hat is(are) the input(s) and output(s)?</w:t>
      </w:r>
    </w:p>
    <w:p w14:paraId="536B8833" w14:textId="18E4AA5C" w:rsidR="005310C9" w:rsidRDefault="005310C9" w:rsidP="005310C9">
      <w:pPr>
        <w:autoSpaceDE w:val="0"/>
        <w:autoSpaceDN w:val="0"/>
        <w:adjustRightInd w:val="0"/>
        <w:jc w:val="both"/>
      </w:pPr>
      <w:r>
        <w:t xml:space="preserve">B. [5 points] Assume you are going to use </w:t>
      </w:r>
      <w:r w:rsidR="002E186B">
        <w:t>a</w:t>
      </w:r>
      <w:r w:rsidR="00B0700A">
        <w:t xml:space="preserve"> MULTIPLE way </w:t>
      </w:r>
      <w:r>
        <w:t>decision selection statement. What should be the condition</w:t>
      </w:r>
      <w:r w:rsidR="00B0700A">
        <w:t xml:space="preserve"> for displaying</w:t>
      </w:r>
      <w:r w:rsidR="00890497">
        <w:t xml:space="preserve"> a “Freshman” in</w:t>
      </w:r>
      <w:r w:rsidR="00B0700A">
        <w:t xml:space="preserve"> </w:t>
      </w:r>
      <w:r w:rsidR="00890497">
        <w:t>“</w:t>
      </w:r>
      <w:r w:rsidR="000B608A">
        <w:t>Computer Science</w:t>
      </w:r>
      <w:r w:rsidR="00890497">
        <w:t>”</w:t>
      </w:r>
      <w:r w:rsidR="000B608A">
        <w:t xml:space="preserve"> (please describe the condition in English)</w:t>
      </w:r>
      <w:r>
        <w:t xml:space="preserve">? How to represent it using a </w:t>
      </w:r>
      <w:r w:rsidR="000B608A">
        <w:t>Python Boolean</w:t>
      </w:r>
      <w:r>
        <w:t xml:space="preserve"> expression </w:t>
      </w:r>
      <w:r w:rsidR="00B0700A">
        <w:t xml:space="preserve">with </w:t>
      </w:r>
      <w:r w:rsidR="000B608A">
        <w:t xml:space="preserve">operators </w:t>
      </w:r>
      <w:r w:rsidR="00B0700A" w:rsidRPr="00B0700A">
        <w:rPr>
          <w:b/>
          <w:bCs/>
        </w:rPr>
        <w:t>in</w:t>
      </w:r>
      <w:r w:rsidR="00B0700A">
        <w:t xml:space="preserve"> </w:t>
      </w:r>
      <w:r w:rsidR="000B608A">
        <w:t>and</w:t>
      </w:r>
      <w:r w:rsidR="00890497">
        <w:t xml:space="preserve"> </w:t>
      </w:r>
      <w:proofErr w:type="spellStart"/>
      <w:r w:rsidR="00890497">
        <w:rPr>
          <w:b/>
          <w:bCs/>
        </w:rPr>
        <w:t>and</w:t>
      </w:r>
      <w:proofErr w:type="spellEnd"/>
      <w:r>
        <w:t>?</w:t>
      </w:r>
      <w:r w:rsidR="00890497" w:rsidRPr="00890497">
        <w:t xml:space="preserve"> </w:t>
      </w:r>
      <w:r w:rsidR="00890497">
        <w:t xml:space="preserve">Assume the entered string is stored in </w:t>
      </w:r>
      <w:r w:rsidR="000B608A">
        <w:t xml:space="preserve">the </w:t>
      </w:r>
      <w:r w:rsidR="00890497">
        <w:t xml:space="preserve">variable </w:t>
      </w:r>
      <w:r w:rsidR="00890497" w:rsidRPr="00200BC9">
        <w:rPr>
          <w:rFonts w:ascii="Courier" w:hAnsi="Courier"/>
        </w:rPr>
        <w:t>str</w:t>
      </w:r>
      <w:r w:rsidR="00890497">
        <w:rPr>
          <w:rFonts w:ascii="Times" w:hAnsi="Times"/>
        </w:rPr>
        <w:t>.</w:t>
      </w:r>
      <w:r w:rsidR="00890497">
        <w:t xml:space="preserve"> </w:t>
      </w:r>
    </w:p>
    <w:p w14:paraId="5F54F0EE" w14:textId="77777777" w:rsidR="005310C9" w:rsidRPr="00D95BE1" w:rsidRDefault="005310C9" w:rsidP="005310C9">
      <w:pPr>
        <w:autoSpaceDE w:val="0"/>
        <w:autoSpaceDN w:val="0"/>
        <w:adjustRightInd w:val="0"/>
        <w:jc w:val="both"/>
      </w:pPr>
      <w:r>
        <w:t>C. [5 points] System Design: List the steps to get output(s) from input(s)</w:t>
      </w:r>
    </w:p>
    <w:p w14:paraId="58ABC396" w14:textId="77777777" w:rsidR="005310C9" w:rsidRDefault="005310C9" w:rsidP="005310C9">
      <w:pPr>
        <w:autoSpaceDE w:val="0"/>
        <w:autoSpaceDN w:val="0"/>
        <w:adjustRightInd w:val="0"/>
        <w:jc w:val="both"/>
      </w:pPr>
      <w:r>
        <w:t>D</w:t>
      </w:r>
      <w:r w:rsidRPr="00D95BE1">
        <w:t xml:space="preserve">. </w:t>
      </w:r>
      <w:r>
        <w:t xml:space="preserve">[5 points] </w:t>
      </w:r>
      <w:r w:rsidRPr="00D95BE1">
        <w:t xml:space="preserve">Write your program and </w:t>
      </w:r>
      <w:r>
        <w:t>put</w:t>
      </w:r>
      <w:r w:rsidRPr="00D95BE1">
        <w:t xml:space="preserve"> your source code here.</w:t>
      </w:r>
    </w:p>
    <w:p w14:paraId="507B2543" w14:textId="46E7117D" w:rsidR="005310C9" w:rsidRDefault="005310C9" w:rsidP="005310C9">
      <w:pPr>
        <w:autoSpaceDE w:val="0"/>
        <w:autoSpaceDN w:val="0"/>
        <w:adjustRightInd w:val="0"/>
        <w:jc w:val="both"/>
      </w:pPr>
      <w:r>
        <w:t>E. [</w:t>
      </w:r>
      <w:r w:rsidR="009432DF">
        <w:t>2</w:t>
      </w:r>
      <w:r>
        <w:t xml:space="preserve"> points] A screenshot of the output of program</w:t>
      </w:r>
    </w:p>
    <w:p w14:paraId="1F515807" w14:textId="77777777" w:rsidR="005310C9" w:rsidRPr="00D95BE1" w:rsidRDefault="005310C9" w:rsidP="005310C9">
      <w:pPr>
        <w:autoSpaceDE w:val="0"/>
        <w:autoSpaceDN w:val="0"/>
        <w:adjustRightInd w:val="0"/>
        <w:jc w:val="both"/>
      </w:pPr>
    </w:p>
    <w:p w14:paraId="0EAAD279" w14:textId="77777777" w:rsidR="005310C9" w:rsidRPr="00934FD0" w:rsidRDefault="005310C9" w:rsidP="005310C9">
      <w:pPr>
        <w:autoSpaceDE w:val="0"/>
        <w:autoSpaceDN w:val="0"/>
        <w:adjustRightInd w:val="0"/>
        <w:jc w:val="both"/>
      </w:pPr>
      <w:r>
        <w:t xml:space="preserve"> </w:t>
      </w:r>
    </w:p>
    <w:p w14:paraId="4A591BD6" w14:textId="7777777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</w:p>
    <w:p w14:paraId="578DBD34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73A05346" w14:textId="11E5BF8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68A78708" w14:textId="2DB361A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7DF43F9B" w14:textId="1B0B8B6D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3 </w:t>
      </w:r>
      <w:r w:rsidRPr="001B024F">
        <w:t>pts</w:t>
      </w:r>
    </w:p>
    <w:p w14:paraId="1E390742" w14:textId="77777777" w:rsidR="005310C9" w:rsidRDefault="005310C9" w:rsidP="005310C9">
      <w:pPr>
        <w:autoSpaceDE w:val="0"/>
        <w:autoSpaceDN w:val="0"/>
        <w:adjustRightInd w:val="0"/>
        <w:jc w:val="both"/>
      </w:pPr>
    </w:p>
    <w:p w14:paraId="0CD842D3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5F8855F1" w14:textId="3DE86CD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0C55EEB9" w14:textId="47E3372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57B3DF76" w14:textId="1886334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 </w:t>
      </w:r>
    </w:p>
    <w:p w14:paraId="4B5DAB84" w14:textId="77777777" w:rsidR="009432DF" w:rsidRDefault="009432DF" w:rsidP="005310C9">
      <w:pPr>
        <w:autoSpaceDE w:val="0"/>
        <w:autoSpaceDN w:val="0"/>
        <w:adjustRightInd w:val="0"/>
        <w:jc w:val="both"/>
      </w:pPr>
    </w:p>
    <w:p w14:paraId="2E793DA1" w14:textId="0675D76A" w:rsidR="005310C9" w:rsidRDefault="009432DF" w:rsidP="00934FD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3</w:t>
      </w:r>
      <w:r w:rsidRPr="00BC6B56">
        <w:rPr>
          <w:b/>
          <w:bCs/>
        </w:rPr>
        <w:t xml:space="preserve">. [ Objectives: </w:t>
      </w:r>
      <w:r w:rsidR="00F23AA2">
        <w:rPr>
          <w:b/>
          <w:bCs/>
        </w:rPr>
        <w:t>3.1-3.7,</w:t>
      </w:r>
      <w:r w:rsidR="00F23AA2" w:rsidRPr="00F23AA2">
        <w:rPr>
          <w:b/>
          <w:bCs/>
        </w:rPr>
        <w:t xml:space="preserve"> </w:t>
      </w:r>
      <w:r w:rsidR="00F23AA2">
        <w:rPr>
          <w:b/>
          <w:bCs/>
        </w:rPr>
        <w:t>4.2,4.8,4.9, 4.14</w:t>
      </w:r>
      <w:r w:rsidRPr="00BC6B56">
        <w:rPr>
          <w:b/>
          <w:bCs/>
        </w:rPr>
        <w:t>]</w:t>
      </w:r>
    </w:p>
    <w:p w14:paraId="330D043B" w14:textId="77777777" w:rsidR="009432DF" w:rsidRPr="009432DF" w:rsidRDefault="009432DF" w:rsidP="00934FD0">
      <w:pPr>
        <w:autoSpaceDE w:val="0"/>
        <w:autoSpaceDN w:val="0"/>
        <w:adjustRightInd w:val="0"/>
        <w:jc w:val="both"/>
        <w:rPr>
          <w:b/>
          <w:bCs/>
        </w:rPr>
      </w:pPr>
    </w:p>
    <w:p w14:paraId="08910314" w14:textId="65F5C30D" w:rsidR="00890497" w:rsidRDefault="00A53A05" w:rsidP="00890497">
      <w:pPr>
        <w:autoSpaceDE w:val="0"/>
        <w:autoSpaceDN w:val="0"/>
        <w:adjustRightInd w:val="0"/>
        <w:jc w:val="both"/>
      </w:pPr>
      <w:r>
        <w:t xml:space="preserve">1) </w:t>
      </w:r>
      <w:r w:rsidR="00A9352C">
        <w:t>[3</w:t>
      </w:r>
      <w:r w:rsidR="00F23AA2">
        <w:t>9</w:t>
      </w:r>
      <w:r w:rsidR="00A9352C">
        <w:t xml:space="preserve"> points] </w:t>
      </w:r>
      <w:r w:rsidR="00890497">
        <w:t xml:space="preserve">Assume you are working in a library. You are given a task to develop an ISBN-9 to ISBN-10 converter. An ISBN-10 (International Standard Book Number) consists of 10 digits: </w:t>
      </w:r>
      <m:oMath>
        <m:sSub>
          <m:sSubPr>
            <m:ctrlPr>
              <w:ins w:id="0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ins w:id="1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ins w:id="2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ins w:id="3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ins w:id="4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ins w:id="5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ins w:id="6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ins w:id="7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ins w:id="8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ins w:id="9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90497">
        <w:t xml:space="preserve">. The last digit, </w:t>
      </w:r>
      <m:oMath>
        <m:sSub>
          <m:sSubPr>
            <m:ctrlPr>
              <w:ins w:id="10" w:author="Yuan Long" w:date="2022-10-13T02:4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90497">
        <w:t>, is a checksum, which is calculated from the other nine digits using the following formula:</w:t>
      </w:r>
    </w:p>
    <w:p w14:paraId="4E663421" w14:textId="77777777" w:rsidR="00890497" w:rsidRDefault="00890497" w:rsidP="00890497">
      <w:pPr>
        <w:autoSpaceDE w:val="0"/>
        <w:autoSpaceDN w:val="0"/>
        <w:adjustRightInd w:val="0"/>
        <w:jc w:val="both"/>
      </w:pPr>
    </w:p>
    <w:p w14:paraId="11815797" w14:textId="41EAB18D" w:rsidR="00890497" w:rsidRPr="00890497" w:rsidRDefault="00000000" w:rsidP="00890497">
      <w:pPr>
        <w:autoSpaceDE w:val="0"/>
        <w:autoSpaceDN w:val="0"/>
        <w:adjustRightInd w:val="0"/>
        <w:jc w:val="both"/>
      </w:pPr>
      <m:oMathPara>
        <m:oMath>
          <m:sSub>
            <m:sSubPr>
              <m:ctrlPr>
                <w:ins w:id="11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*1+</m:t>
          </m:r>
          <m:sSub>
            <m:sSubPr>
              <m:ctrlPr>
                <w:ins w:id="12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*2+</m:t>
          </m:r>
          <m:sSub>
            <m:sSubPr>
              <m:ctrlPr>
                <w:ins w:id="13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*3</m:t>
          </m:r>
          <m:sSub>
            <m:sSubPr>
              <m:ctrlPr>
                <w:ins w:id="14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+d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*4+</m:t>
          </m:r>
          <m:sSub>
            <m:sSubPr>
              <m:ctrlPr>
                <w:ins w:id="15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*5+</m:t>
          </m:r>
          <m:sSub>
            <m:sSubPr>
              <m:ctrlPr>
                <w:ins w:id="16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*6+</m:t>
          </m:r>
          <m:sSub>
            <m:sSubPr>
              <m:ctrlPr>
                <w:ins w:id="17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*7+</m:t>
          </m:r>
          <m:sSub>
            <m:sSubPr>
              <m:ctrlPr>
                <w:ins w:id="18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*8+</m:t>
          </m:r>
          <m:sSub>
            <m:sSubPr>
              <m:ctrlPr>
                <w:ins w:id="19" w:author="Yuan Long" w:date="2022-10-13T02:4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*9)%11</m:t>
          </m:r>
        </m:oMath>
      </m:oMathPara>
    </w:p>
    <w:p w14:paraId="63AA46B6" w14:textId="77777777" w:rsidR="00890497" w:rsidRDefault="00890497" w:rsidP="00890497">
      <w:pPr>
        <w:autoSpaceDE w:val="0"/>
        <w:autoSpaceDN w:val="0"/>
        <w:adjustRightInd w:val="0"/>
        <w:jc w:val="both"/>
      </w:pPr>
    </w:p>
    <w:p w14:paraId="4BC85F45" w14:textId="56EB935B" w:rsidR="00890497" w:rsidRDefault="00890497" w:rsidP="00890497">
      <w:pPr>
        <w:autoSpaceDE w:val="0"/>
        <w:autoSpaceDN w:val="0"/>
        <w:adjustRightInd w:val="0"/>
        <w:jc w:val="both"/>
      </w:pPr>
      <w:r>
        <w:t>If the checksum is 10, the last digit is denoted as</w:t>
      </w:r>
      <w:r w:rsidRPr="00890497">
        <w:rPr>
          <w:rFonts w:ascii="Courier New" w:hAnsi="Courier New" w:cs="Courier New"/>
        </w:rPr>
        <w:t xml:space="preserve"> X</w:t>
      </w:r>
      <w:r>
        <w:t xml:space="preserve"> according to the ISBN-10 convention. Write a program that prompts the user to enter the first 9 digits and displays the 10-digit ISBN (including leading zeros).</w:t>
      </w:r>
    </w:p>
    <w:p w14:paraId="2680F056" w14:textId="77777777" w:rsidR="00B7455A" w:rsidRDefault="00B7455A" w:rsidP="00890497">
      <w:pPr>
        <w:autoSpaceDE w:val="0"/>
        <w:autoSpaceDN w:val="0"/>
        <w:adjustRightInd w:val="0"/>
        <w:jc w:val="both"/>
      </w:pPr>
    </w:p>
    <w:p w14:paraId="20B77F68" w14:textId="28A49155" w:rsidR="00890497" w:rsidRPr="00150D8A" w:rsidRDefault="00B7455A" w:rsidP="00890497">
      <w:pPr>
        <w:autoSpaceDE w:val="0"/>
        <w:autoSpaceDN w:val="0"/>
        <w:adjustRightInd w:val="0"/>
        <w:jc w:val="both"/>
        <w:rPr>
          <w:color w:val="FF0000"/>
        </w:rPr>
      </w:pPr>
      <w:r>
        <w:t xml:space="preserve">Note: your program should be able to check if the input string has a length of 10 or not. </w:t>
      </w:r>
      <w:r w:rsidR="00150D8A" w:rsidRPr="00150D8A">
        <w:rPr>
          <w:color w:val="FF0000"/>
        </w:rPr>
        <w:t>D</w:t>
      </w:r>
      <w:r w:rsidR="00150D8A">
        <w:rPr>
          <w:color w:val="FF0000"/>
        </w:rPr>
        <w:t>O</w:t>
      </w:r>
      <w:r w:rsidR="00150D8A" w:rsidRPr="00150D8A">
        <w:rPr>
          <w:color w:val="FF0000"/>
        </w:rPr>
        <w:t xml:space="preserve"> </w:t>
      </w:r>
      <w:r w:rsidR="00150D8A">
        <w:rPr>
          <w:color w:val="FF0000"/>
        </w:rPr>
        <w:t>NOT</w:t>
      </w:r>
      <w:r w:rsidR="00150D8A" w:rsidRPr="00150D8A">
        <w:rPr>
          <w:color w:val="FF0000"/>
        </w:rPr>
        <w:t xml:space="preserve"> use LOOP. </w:t>
      </w:r>
    </w:p>
    <w:p w14:paraId="44C32441" w14:textId="77777777" w:rsidR="00890497" w:rsidRPr="00D40B4E" w:rsidRDefault="00890497" w:rsidP="0089049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70707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52C" w14:paraId="0282BBB9" w14:textId="77777777" w:rsidTr="000326B3">
        <w:tc>
          <w:tcPr>
            <w:tcW w:w="9350" w:type="dxa"/>
          </w:tcPr>
          <w:p w14:paraId="7B3562C6" w14:textId="40CEEDB0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Sample Run 1</w:t>
            </w:r>
          </w:p>
          <w:p w14:paraId="4A1B32CD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Enter the first 9 digits of an ISBN as a string: 3601267</w:t>
            </w:r>
          </w:p>
          <w:p w14:paraId="1078B978" w14:textId="3E24D324" w:rsid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Incorrect input. It must have exact 9 digits</w:t>
            </w:r>
          </w:p>
          <w:p w14:paraId="25C4DCC7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026FDFA7" w14:textId="58F81874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Sample Run 2</w:t>
            </w:r>
          </w:p>
          <w:p w14:paraId="18E3BFD8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Enter the first 9 digits of an ISBN as a string: 013601267</w:t>
            </w:r>
          </w:p>
          <w:p w14:paraId="74438175" w14:textId="5D8140B8" w:rsid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The ISBN-10 number is 0136012671</w:t>
            </w:r>
          </w:p>
          <w:p w14:paraId="429CAD22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6D400766" w14:textId="6CFCD5C9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Sample Run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  <w:p w14:paraId="5A1194EB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Enter the first 9 digits of an ISBN as a string: 013031997</w:t>
            </w:r>
          </w:p>
          <w:p w14:paraId="2134D2AB" w14:textId="6F8AE29F" w:rsidR="00890497" w:rsidRPr="00A53A05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The ISBN-10 number is 013031997X</w:t>
            </w:r>
          </w:p>
        </w:tc>
      </w:tr>
    </w:tbl>
    <w:p w14:paraId="6C685443" w14:textId="77777777" w:rsidR="00A9352C" w:rsidRPr="0047018B" w:rsidRDefault="00A9352C" w:rsidP="00A9352C">
      <w:pPr>
        <w:autoSpaceDE w:val="0"/>
        <w:autoSpaceDN w:val="0"/>
        <w:adjustRightInd w:val="0"/>
        <w:jc w:val="both"/>
      </w:pPr>
    </w:p>
    <w:p w14:paraId="7975870C" w14:textId="020D7C32" w:rsidR="00A9352C" w:rsidRDefault="00A9352C" w:rsidP="00A9352C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</w:t>
      </w:r>
      <w:r w:rsidR="0018081A">
        <w:t>4</w:t>
      </w:r>
      <w:r>
        <w:t xml:space="preserve"> points] System Analysis: W</w:t>
      </w:r>
      <w:r w:rsidRPr="00D95BE1">
        <w:t>hat is(are) the input(s) and output(s)?</w:t>
      </w:r>
    </w:p>
    <w:p w14:paraId="5A62479B" w14:textId="77777777" w:rsidR="0018081A" w:rsidRDefault="0018081A" w:rsidP="00A9352C">
      <w:pPr>
        <w:autoSpaceDE w:val="0"/>
        <w:autoSpaceDN w:val="0"/>
        <w:adjustRightInd w:val="0"/>
        <w:jc w:val="both"/>
      </w:pPr>
    </w:p>
    <w:p w14:paraId="7D7BD2D7" w14:textId="0C03AE4F" w:rsidR="00B7455A" w:rsidRDefault="00A9352C" w:rsidP="00B7455A">
      <w:pPr>
        <w:autoSpaceDE w:val="0"/>
        <w:autoSpaceDN w:val="0"/>
        <w:adjustRightInd w:val="0"/>
        <w:jc w:val="both"/>
        <w:rPr>
          <w:rFonts w:ascii="Courier" w:hAnsi="Courier"/>
        </w:rPr>
      </w:pPr>
      <w:r>
        <w:t>B. [</w:t>
      </w:r>
      <w:r w:rsidR="00F23AA2">
        <w:t>8</w:t>
      </w:r>
      <w:r>
        <w:t xml:space="preserve"> points] </w:t>
      </w:r>
      <w:r w:rsidR="00B7455A">
        <w:t xml:space="preserve">Write print statements to </w:t>
      </w:r>
      <w:r w:rsidR="00701708">
        <w:t xml:space="preserve">obtain and </w:t>
      </w:r>
      <w:r w:rsidR="00B7455A">
        <w:t xml:space="preserve">display items </w:t>
      </w:r>
      <w:r w:rsidR="00701708">
        <w:t>in a) to d)</w:t>
      </w:r>
      <w:r w:rsidR="00B7455A">
        <w:t xml:space="preserve">. </w:t>
      </w:r>
      <w:r w:rsidR="00701708">
        <w:t xml:space="preserve">For each item, we need only ONE Python statement. </w:t>
      </w:r>
      <w:r w:rsidR="00B7455A">
        <w:t>Assume</w:t>
      </w:r>
      <w:r w:rsidR="00701708">
        <w:t xml:space="preserve"> the variable </w:t>
      </w:r>
      <w:r w:rsidR="00701708" w:rsidRPr="00B7455A">
        <w:rPr>
          <w:rFonts w:ascii="Courier" w:hAnsi="Courier"/>
        </w:rPr>
        <w:t>isbn9Str</w:t>
      </w:r>
      <w:r w:rsidR="00701708" w:rsidRPr="00701708">
        <w:t xml:space="preserve"> </w:t>
      </w:r>
      <w:r w:rsidR="00701708">
        <w:t xml:space="preserve">stores one </w:t>
      </w:r>
      <w:r w:rsidR="00B7455A">
        <w:t>ISBN-9</w:t>
      </w:r>
      <w:r w:rsidR="00701708">
        <w:t xml:space="preserve">. </w:t>
      </w:r>
      <w:r w:rsidR="00701708" w:rsidRPr="00B7455A">
        <w:rPr>
          <w:rFonts w:ascii="Courier" w:hAnsi="Courier"/>
        </w:rPr>
        <w:t>isbn9Str</w:t>
      </w:r>
      <w:r w:rsidR="00701708" w:rsidRPr="00701708">
        <w:t xml:space="preserve"> </w:t>
      </w:r>
      <w:r w:rsidR="00B7455A">
        <w:t xml:space="preserve">has been </w:t>
      </w:r>
      <w:r w:rsidR="00701708">
        <w:t>initialized a value below</w:t>
      </w:r>
      <w:r w:rsidR="00B7455A" w:rsidRPr="00701708">
        <w:t>.</w:t>
      </w:r>
      <w:r w:rsidR="00B7455A">
        <w:t xml:space="preserve"> (Note: this </w:t>
      </w:r>
      <w:r w:rsidR="00701708">
        <w:t xml:space="preserve">step is </w:t>
      </w:r>
      <w:r w:rsidR="00B7455A">
        <w:t>only for testing, please use input statement in your final program.)</w:t>
      </w:r>
      <w:r w:rsidR="00B7455A">
        <w:rPr>
          <w:rFonts w:ascii="Courier" w:hAnsi="Courier"/>
        </w:rPr>
        <w:t xml:space="preserve"> </w:t>
      </w:r>
    </w:p>
    <w:p w14:paraId="708BFD30" w14:textId="06E6CB50" w:rsidR="00B7455A" w:rsidRDefault="00B7455A" w:rsidP="00B7455A">
      <w:pPr>
        <w:autoSpaceDE w:val="0"/>
        <w:autoSpaceDN w:val="0"/>
        <w:adjustRightInd w:val="0"/>
        <w:jc w:val="both"/>
      </w:pPr>
      <w:r>
        <w:rPr>
          <w:rFonts w:ascii="Courier" w:hAnsi="Courier"/>
        </w:rPr>
        <w:t xml:space="preserve">             </w:t>
      </w:r>
      <w:r w:rsidRPr="00B7455A">
        <w:rPr>
          <w:rFonts w:ascii="Courier" w:hAnsi="Courier"/>
        </w:rPr>
        <w:t>isbn9Str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="013031997"</w:t>
      </w:r>
    </w:p>
    <w:p w14:paraId="12546DA1" w14:textId="19E71AC7" w:rsidR="00B7455A" w:rsidRDefault="00B7455A" w:rsidP="00B7455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 xml:space="preserve">Length of the string stored in </w:t>
      </w:r>
      <w:r w:rsidRPr="00B7455A">
        <w:rPr>
          <w:rFonts w:ascii="Courier" w:hAnsi="Courier"/>
        </w:rPr>
        <w:t>isbn9Str</w:t>
      </w:r>
    </w:p>
    <w:p w14:paraId="4BFE8624" w14:textId="32E82892" w:rsidR="00B7455A" w:rsidRDefault="00B7455A" w:rsidP="00B7455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 xml:space="preserve">The first digit in the string stored in </w:t>
      </w:r>
      <w:r w:rsidRPr="00B7455A">
        <w:rPr>
          <w:rFonts w:ascii="Courier" w:hAnsi="Courier"/>
        </w:rPr>
        <w:t>isbn9Str</w:t>
      </w:r>
    </w:p>
    <w:p w14:paraId="7E6CE5F2" w14:textId="0A378FAE" w:rsidR="00B7455A" w:rsidRDefault="00B7455A" w:rsidP="00B7455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 xml:space="preserve">The last digit in the string stored in </w:t>
      </w:r>
      <w:r w:rsidRPr="00B7455A">
        <w:rPr>
          <w:rFonts w:ascii="Courier" w:hAnsi="Courier"/>
        </w:rPr>
        <w:t>isbn9Str</w:t>
      </w:r>
      <w:r>
        <w:t xml:space="preserve"> (assume </w:t>
      </w:r>
      <w:r w:rsidRPr="00B7455A">
        <w:rPr>
          <w:rFonts w:ascii="Courier" w:hAnsi="Courier"/>
        </w:rPr>
        <w:t>isbn9Str</w:t>
      </w:r>
      <w:r>
        <w:rPr>
          <w:rFonts w:ascii="Courier" w:hAnsi="Courier"/>
        </w:rPr>
        <w:t xml:space="preserve"> </w:t>
      </w:r>
      <w:r w:rsidRPr="00B7455A">
        <w:t>stores a 9-digit string</w:t>
      </w:r>
      <w:r>
        <w:t>)</w:t>
      </w:r>
    </w:p>
    <w:p w14:paraId="698905CC" w14:textId="0761DD0E" w:rsidR="00B7455A" w:rsidRDefault="00B7455A" w:rsidP="00B7455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</w:pPr>
      <w:r>
        <w:t xml:space="preserve">Sum of all digits in the string stored in </w:t>
      </w:r>
      <w:r w:rsidRPr="00B7455A">
        <w:rPr>
          <w:rFonts w:ascii="Courier" w:hAnsi="Courier"/>
        </w:rPr>
        <w:t>isbn9Str</w:t>
      </w:r>
      <w:r>
        <w:t xml:space="preserve"> (assume </w:t>
      </w:r>
      <w:r w:rsidRPr="00B7455A">
        <w:rPr>
          <w:rFonts w:ascii="Courier" w:hAnsi="Courier"/>
        </w:rPr>
        <w:t>isbn9Str</w:t>
      </w:r>
      <w:r>
        <w:rPr>
          <w:rFonts w:ascii="Courier" w:hAnsi="Courier"/>
        </w:rPr>
        <w:t xml:space="preserve"> </w:t>
      </w:r>
      <w:r w:rsidRPr="00B7455A">
        <w:t>stores a 9-digit string</w:t>
      </w:r>
      <w:r>
        <w:t>)</w:t>
      </w:r>
    </w:p>
    <w:p w14:paraId="506A211A" w14:textId="77777777" w:rsidR="0018081A" w:rsidRDefault="0018081A" w:rsidP="0018081A">
      <w:pPr>
        <w:pStyle w:val="ListParagraph"/>
        <w:autoSpaceDE w:val="0"/>
        <w:autoSpaceDN w:val="0"/>
        <w:adjustRightInd w:val="0"/>
        <w:jc w:val="both"/>
      </w:pPr>
    </w:p>
    <w:p w14:paraId="07D67E1A" w14:textId="71F5C48B" w:rsidR="0018081A" w:rsidRPr="00B7455A" w:rsidRDefault="0018081A" w:rsidP="00B7455A">
      <w:pPr>
        <w:autoSpaceDE w:val="0"/>
        <w:autoSpaceDN w:val="0"/>
        <w:adjustRightInd w:val="0"/>
        <w:jc w:val="both"/>
      </w:pPr>
      <w:r>
        <w:t xml:space="preserve">C. [3 points] </w:t>
      </w:r>
      <w:r w:rsidR="00B7455A" w:rsidRPr="00B7455A">
        <w:t xml:space="preserve">Assume you are giving three </w:t>
      </w:r>
      <w:r w:rsidR="00B7455A">
        <w:t xml:space="preserve">integer </w:t>
      </w:r>
      <w:r w:rsidR="00B7455A" w:rsidRPr="00B7455A">
        <w:t>variables</w:t>
      </w:r>
      <w:r w:rsidR="00B7455A">
        <w:t xml:space="preserve"> </w:t>
      </w:r>
      <w:r w:rsidR="00B7455A">
        <w:rPr>
          <w:rFonts w:ascii="Courier" w:hAnsi="Courier"/>
        </w:rPr>
        <w:t>a</w:t>
      </w:r>
      <w:r w:rsidR="00B7455A">
        <w:t xml:space="preserve">, </w:t>
      </w:r>
      <w:proofErr w:type="gramStart"/>
      <w:r w:rsidR="00B7455A">
        <w:rPr>
          <w:rFonts w:ascii="Courier" w:hAnsi="Courier"/>
        </w:rPr>
        <w:t>b</w:t>
      </w:r>
      <w:proofErr w:type="gramEnd"/>
      <w:r w:rsidR="00B7455A">
        <w:t xml:space="preserve"> and </w:t>
      </w:r>
      <w:r w:rsidR="00B7455A">
        <w:rPr>
          <w:rFonts w:ascii="Courier" w:hAnsi="Courier"/>
        </w:rPr>
        <w:t>c</w:t>
      </w:r>
      <w:r w:rsidR="00B7455A">
        <w:t xml:space="preserve">. </w:t>
      </w:r>
      <w:r w:rsidR="00B7455A" w:rsidRPr="00B7455A">
        <w:t xml:space="preserve"> </w:t>
      </w:r>
      <w:r w:rsidR="00B7455A">
        <w:t xml:space="preserve">Each is </w:t>
      </w:r>
      <w:r w:rsidR="00B7455A" w:rsidRPr="00B7455A">
        <w:t xml:space="preserve">storing </w:t>
      </w:r>
      <w:r w:rsidR="00B7455A">
        <w:t>a</w:t>
      </w:r>
      <w:r w:rsidR="00B7455A" w:rsidRPr="00B7455A">
        <w:t xml:space="preserve"> single-digit number. Please write down one expression to </w:t>
      </w:r>
      <w:r w:rsidR="00B7455A">
        <w:t>concatenate</w:t>
      </w:r>
      <w:r w:rsidR="00B7455A" w:rsidRPr="00B7455A">
        <w:t xml:space="preserve"> the three single-digits into one</w:t>
      </w:r>
      <w:r w:rsidR="00B7455A">
        <w:t xml:space="preserve"> </w:t>
      </w:r>
      <w:r w:rsidR="002E186B">
        <w:t xml:space="preserve">three-digit </w:t>
      </w:r>
      <w:r w:rsidR="00B7455A">
        <w:t>string</w:t>
      </w:r>
      <w:r w:rsidR="00B7455A" w:rsidRPr="00B7455A">
        <w:t xml:space="preserve">. </w:t>
      </w:r>
    </w:p>
    <w:p w14:paraId="5B796944" w14:textId="67D78EA6" w:rsidR="00B7455A" w:rsidRDefault="00B7455A" w:rsidP="00B7455A">
      <w:pPr>
        <w:autoSpaceDE w:val="0"/>
        <w:autoSpaceDN w:val="0"/>
        <w:adjustRightInd w:val="0"/>
        <w:jc w:val="both"/>
      </w:pPr>
      <w:r>
        <w:t xml:space="preserve">For example, if </w:t>
      </w:r>
      <w:r w:rsidRPr="00B7455A">
        <w:t>a=2,</w:t>
      </w:r>
      <w:r>
        <w:t xml:space="preserve"> </w:t>
      </w:r>
      <w:r w:rsidRPr="00B7455A">
        <w:t xml:space="preserve">b=3,c=9, </w:t>
      </w:r>
      <w:r>
        <w:t>the three digits should</w:t>
      </w:r>
      <w:r w:rsidR="003A4E29">
        <w:t xml:space="preserve"> be</w:t>
      </w:r>
      <w:r>
        <w:t xml:space="preserve"> concatenated into</w:t>
      </w:r>
      <w:r w:rsidRPr="00B7455A">
        <w:t xml:space="preserve"> </w:t>
      </w:r>
      <w:r>
        <w:t>a string</w:t>
      </w:r>
      <w:r w:rsidRPr="00B7455A">
        <w:t xml:space="preserve"> </w:t>
      </w:r>
      <w:r>
        <w:t>“</w:t>
      </w:r>
      <w:r w:rsidRPr="00B7455A">
        <w:t>239</w:t>
      </w:r>
      <w:r>
        <w:t>”</w:t>
      </w:r>
    </w:p>
    <w:p w14:paraId="6C5E6815" w14:textId="77777777" w:rsidR="0018081A" w:rsidRDefault="0018081A" w:rsidP="00B7455A">
      <w:pPr>
        <w:autoSpaceDE w:val="0"/>
        <w:autoSpaceDN w:val="0"/>
        <w:adjustRightInd w:val="0"/>
        <w:jc w:val="both"/>
      </w:pPr>
    </w:p>
    <w:p w14:paraId="7E043250" w14:textId="4076A121" w:rsidR="00A9352C" w:rsidRPr="00D95BE1" w:rsidRDefault="0018081A" w:rsidP="00B7455A">
      <w:pPr>
        <w:autoSpaceDE w:val="0"/>
        <w:autoSpaceDN w:val="0"/>
        <w:adjustRightInd w:val="0"/>
        <w:jc w:val="both"/>
      </w:pPr>
      <w:r>
        <w:t>D</w:t>
      </w:r>
      <w:r w:rsidR="00A9352C">
        <w:t>. [5 points] System Design: List the steps to get output(s) from input(s)</w:t>
      </w:r>
    </w:p>
    <w:p w14:paraId="020B2459" w14:textId="663C9962" w:rsidR="00A9352C" w:rsidRDefault="0018081A" w:rsidP="00A9352C">
      <w:pPr>
        <w:autoSpaceDE w:val="0"/>
        <w:autoSpaceDN w:val="0"/>
        <w:adjustRightInd w:val="0"/>
        <w:jc w:val="both"/>
      </w:pPr>
      <w:r>
        <w:t>E</w:t>
      </w:r>
      <w:r w:rsidR="00A9352C" w:rsidRPr="00D95BE1">
        <w:t xml:space="preserve">. </w:t>
      </w:r>
      <w:r w:rsidR="00A9352C">
        <w:t xml:space="preserve">[5 points] </w:t>
      </w:r>
      <w:r w:rsidR="00A9352C" w:rsidRPr="00D95BE1">
        <w:t xml:space="preserve">Write your program and </w:t>
      </w:r>
      <w:r w:rsidR="00A9352C">
        <w:t>put</w:t>
      </w:r>
      <w:r w:rsidR="00A9352C" w:rsidRPr="00D95BE1">
        <w:t xml:space="preserve"> your source code here.</w:t>
      </w:r>
    </w:p>
    <w:p w14:paraId="007E126C" w14:textId="3759200E" w:rsidR="00A9352C" w:rsidRDefault="0018081A" w:rsidP="00A9352C">
      <w:pPr>
        <w:autoSpaceDE w:val="0"/>
        <w:autoSpaceDN w:val="0"/>
        <w:adjustRightInd w:val="0"/>
        <w:jc w:val="both"/>
      </w:pPr>
      <w:r>
        <w:t>F</w:t>
      </w:r>
      <w:r w:rsidR="00A9352C">
        <w:t>. [</w:t>
      </w:r>
      <w:r w:rsidR="009432DF">
        <w:t>2</w:t>
      </w:r>
      <w:r w:rsidR="00A9352C">
        <w:t xml:space="preserve"> points] A screenshot of the output of program</w:t>
      </w:r>
    </w:p>
    <w:p w14:paraId="7F957387" w14:textId="77777777" w:rsidR="00A9352C" w:rsidRPr="00D95BE1" w:rsidRDefault="00A9352C" w:rsidP="00A9352C">
      <w:pPr>
        <w:autoSpaceDE w:val="0"/>
        <w:autoSpaceDN w:val="0"/>
        <w:adjustRightInd w:val="0"/>
        <w:jc w:val="both"/>
      </w:pPr>
    </w:p>
    <w:p w14:paraId="237DFF05" w14:textId="77777777" w:rsidR="00A9352C" w:rsidRPr="00934FD0" w:rsidRDefault="00A9352C" w:rsidP="00A9352C">
      <w:pPr>
        <w:autoSpaceDE w:val="0"/>
        <w:autoSpaceDN w:val="0"/>
        <w:adjustRightInd w:val="0"/>
        <w:jc w:val="both"/>
      </w:pPr>
      <w:r>
        <w:t xml:space="preserve"> </w:t>
      </w:r>
    </w:p>
    <w:p w14:paraId="33AD28BA" w14:textId="77777777" w:rsidR="00A9352C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</w:p>
    <w:p w14:paraId="15002D1B" w14:textId="77777777" w:rsidR="00A9352C" w:rsidRPr="005310C9" w:rsidRDefault="00A9352C" w:rsidP="00A9352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42CF2DDD" w14:textId="17C0A8EC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211F54F3" w14:textId="5B2B9DF5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lastRenderedPageBreak/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4A0AA3B3" w14:textId="0AF4AAFF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</w:p>
    <w:p w14:paraId="1536F76D" w14:textId="77777777" w:rsidR="00A9352C" w:rsidRDefault="00A9352C" w:rsidP="00A9352C">
      <w:pPr>
        <w:autoSpaceDE w:val="0"/>
        <w:autoSpaceDN w:val="0"/>
        <w:adjustRightInd w:val="0"/>
        <w:jc w:val="both"/>
      </w:pPr>
    </w:p>
    <w:p w14:paraId="78BECB90" w14:textId="77777777" w:rsidR="00A9352C" w:rsidRPr="005310C9" w:rsidRDefault="00A9352C" w:rsidP="00A9352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4A9451A4" w14:textId="14614A9C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370CE402" w14:textId="5E69C79C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0493FBFE" w14:textId="0CC922A4" w:rsidR="00A9352C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 </w:t>
      </w:r>
    </w:p>
    <w:p w14:paraId="6687513F" w14:textId="77777777" w:rsidR="00A9352C" w:rsidRDefault="00A9352C" w:rsidP="00934FD0">
      <w:pPr>
        <w:autoSpaceDE w:val="0"/>
        <w:autoSpaceDN w:val="0"/>
        <w:adjustRightInd w:val="0"/>
        <w:jc w:val="both"/>
      </w:pPr>
    </w:p>
    <w:p w14:paraId="02004826" w14:textId="77777777" w:rsidR="005310C9" w:rsidRPr="00934FD0" w:rsidRDefault="005310C9" w:rsidP="00934FD0">
      <w:pPr>
        <w:autoSpaceDE w:val="0"/>
        <w:autoSpaceDN w:val="0"/>
        <w:adjustRightInd w:val="0"/>
        <w:jc w:val="both"/>
      </w:pPr>
    </w:p>
    <w:p w14:paraId="701B0017" w14:textId="02FEAFA7" w:rsidR="00931817" w:rsidRDefault="00931817" w:rsidP="00FA4895">
      <w:pPr>
        <w:autoSpaceDE w:val="0"/>
        <w:autoSpaceDN w:val="0"/>
        <w:adjustRightInd w:val="0"/>
        <w:jc w:val="both"/>
        <w:rPr>
          <w:i/>
          <w:iCs/>
        </w:rPr>
      </w:pPr>
    </w:p>
    <w:p w14:paraId="5407F5BF" w14:textId="2D717C05" w:rsidR="00BD4366" w:rsidRDefault="00BD4366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  <w:r w:rsidRPr="00BC6B56">
        <w:rPr>
          <w:b/>
          <w:bCs/>
          <w:i/>
          <w:iCs/>
        </w:rPr>
        <w:t>Objectives:</w:t>
      </w:r>
    </w:p>
    <w:p w14:paraId="75AFA295" w14:textId="6DFD1501" w:rsidR="000C41CB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3E48BF84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t xml:space="preserve">Week </w:t>
      </w:r>
      <w:r>
        <w:rPr>
          <w:b/>
          <w:bCs/>
          <w:color w:val="000000"/>
        </w:rPr>
        <w:t>4</w:t>
      </w:r>
    </w:p>
    <w:p w14:paraId="6801B477" w14:textId="285F43AF" w:rsidR="000C41CB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3</w:t>
      </w:r>
      <w:r w:rsidRPr="00E93BD5">
        <w:rPr>
          <w:color w:val="000000"/>
        </w:rPr>
        <w:t xml:space="preserve"> ---</w:t>
      </w:r>
    </w:p>
    <w:p w14:paraId="69B46252" w14:textId="77777777" w:rsidR="000C41CB" w:rsidRPr="00E93BD5" w:rsidRDefault="000C41CB" w:rsidP="000C41CB">
      <w:pPr>
        <w:rPr>
          <w:color w:val="000000"/>
        </w:rPr>
      </w:pPr>
    </w:p>
    <w:p w14:paraId="247516E5" w14:textId="30B46596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3.1 To write Boolean expressions using relational operators (§3.2).</w:t>
      </w:r>
    </w:p>
    <w:p w14:paraId="3AFC049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3.2 To program with Boolean expressions (§3.3).</w:t>
      </w:r>
    </w:p>
    <w:p w14:paraId="7149E86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3.3 To implement selection control using one-way if statements (§3.4).</w:t>
      </w:r>
    </w:p>
    <w:p w14:paraId="3B66A54B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3.4 To implement selection control using two-way if-else statements (§3.5).</w:t>
      </w:r>
    </w:p>
    <w:p w14:paraId="6BE00649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3.5 To implement selection control with nested if and multi-way if-</w:t>
      </w:r>
      <w:proofErr w:type="spellStart"/>
      <w:r w:rsidRPr="00B94159">
        <w:rPr>
          <w:color w:val="000000"/>
        </w:rPr>
        <w:t>elif</w:t>
      </w:r>
      <w:proofErr w:type="spellEnd"/>
      <w:r w:rsidRPr="00B94159">
        <w:rPr>
          <w:color w:val="000000"/>
        </w:rPr>
        <w:t>-else</w:t>
      </w:r>
      <w:r>
        <w:rPr>
          <w:color w:val="000000"/>
        </w:rPr>
        <w:t xml:space="preserve"> </w:t>
      </w:r>
      <w:r w:rsidRPr="00B94159">
        <w:rPr>
          <w:color w:val="000000"/>
        </w:rPr>
        <w:t>statements (§3.6).</w:t>
      </w:r>
    </w:p>
    <w:p w14:paraId="0C5E08C5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3.6 To combine conditions using logical operators (and, or, and not) (§3.10).</w:t>
      </w:r>
    </w:p>
    <w:p w14:paraId="0E8336ED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3.7 To use selection statements with combined conditions  (§§3.11–3.12).</w:t>
      </w:r>
    </w:p>
    <w:p w14:paraId="211BB057" w14:textId="77777777" w:rsidR="000C41CB" w:rsidRPr="00BC6B56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1CD8807D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t xml:space="preserve">Week </w:t>
      </w:r>
      <w:r>
        <w:rPr>
          <w:b/>
          <w:bCs/>
          <w:color w:val="000000"/>
        </w:rPr>
        <w:t>7</w:t>
      </w:r>
    </w:p>
    <w:p w14:paraId="38C600CB" w14:textId="77777777" w:rsidR="000C41CB" w:rsidRPr="00B94159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1F194D3B" w14:textId="77777777" w:rsidR="000C41CB" w:rsidRDefault="000C41CB" w:rsidP="000C41CB"/>
    <w:p w14:paraId="32041E7F" w14:textId="4C0639A8" w:rsidR="000C41CB" w:rsidRPr="00E91F3C" w:rsidRDefault="000C41CB" w:rsidP="000C41CB">
      <w:pPr>
        <w:rPr>
          <w:color w:val="000000"/>
        </w:rPr>
      </w:pPr>
      <w:r>
        <w:rPr>
          <w:rFonts w:ascii="Palatino ET W02" w:hAnsi="Palatino ET W02"/>
          <w:color w:val="565656"/>
          <w:shd w:val="clear" w:color="auto" w:fill="FFFFFF"/>
        </w:rPr>
        <w:t>4</w:t>
      </w:r>
      <w:r w:rsidRPr="00E91F3C">
        <w:rPr>
          <w:color w:val="000000"/>
        </w:rPr>
        <w:t>.1 To solve mathematics problems by using the functions in the math module (§4.2)</w:t>
      </w:r>
    </w:p>
    <w:p w14:paraId="6312BC36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4.2 To represent and process strings and characters (§</w:t>
      </w:r>
      <w:hyperlink r:id="rId5" w:anchor="P7001015381000000000000000001655" w:tgtFrame="_blank" w:history="1">
        <w:r w:rsidRPr="00E91F3C">
          <w:rPr>
            <w:color w:val="000000"/>
          </w:rPr>
          <w:t>4.3</w:t>
        </w:r>
      </w:hyperlink>
      <w:r w:rsidRPr="00E91F3C">
        <w:rPr>
          <w:color w:val="000000"/>
        </w:rPr>
        <w:t>).</w:t>
      </w:r>
    </w:p>
    <w:p w14:paraId="60CB47CB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4.3 To encode characters using ASCII and Unicode (§</w:t>
      </w:r>
      <w:hyperlink r:id="rId6" w:anchor="P7001015381000000000000000001674" w:tgtFrame="_blank" w:history="1">
        <w:r w:rsidRPr="00E91F3C">
          <w:rPr>
            <w:color w:val="000000"/>
          </w:rPr>
          <w:t>4.3.1</w:t>
        </w:r>
      </w:hyperlink>
      <w:r w:rsidRPr="00E91F3C">
        <w:rPr>
          <w:color w:val="000000"/>
        </w:rPr>
        <w:t>).</w:t>
      </w:r>
    </w:p>
    <w:p w14:paraId="770743A5" w14:textId="25DEBCEC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4.4 To use the </w:t>
      </w:r>
      <w:proofErr w:type="spellStart"/>
      <w:r w:rsidRPr="00E91F3C">
        <w:rPr>
          <w:color w:val="000000"/>
        </w:rPr>
        <w:t>ord</w:t>
      </w:r>
      <w:proofErr w:type="spellEnd"/>
      <w:r w:rsidRPr="00E91F3C">
        <w:rPr>
          <w:color w:val="000000"/>
        </w:rPr>
        <w:t> function to obtain a numerical code for a character and the chr</w:t>
      </w:r>
      <w:r>
        <w:rPr>
          <w:color w:val="000000"/>
        </w:rPr>
        <w:t xml:space="preserve"> </w:t>
      </w:r>
      <w:r w:rsidRPr="00E91F3C">
        <w:rPr>
          <w:color w:val="000000"/>
        </w:rPr>
        <w:t>function to convert a numerical code to a character (§</w:t>
      </w:r>
      <w:hyperlink r:id="rId7" w:anchor="P70010153810000000000000000016C2" w:tgtFrame="_blank" w:history="1">
        <w:r w:rsidRPr="00E91F3C">
          <w:rPr>
            <w:color w:val="000000"/>
          </w:rPr>
          <w:t>4.3.2</w:t>
        </w:r>
      </w:hyperlink>
      <w:r w:rsidRPr="00E91F3C">
        <w:rPr>
          <w:color w:val="000000"/>
        </w:rPr>
        <w:t>).</w:t>
      </w:r>
    </w:p>
    <w:p w14:paraId="6CBB12F1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4.5 To represent special characters using the escape sequence (§</w:t>
      </w:r>
      <w:hyperlink r:id="rId8" w:anchor="P70010153810000000000000000016E4" w:tgtFrame="_blank" w:history="1">
        <w:r w:rsidRPr="00E91F3C">
          <w:rPr>
            <w:color w:val="000000"/>
          </w:rPr>
          <w:t>4.3.3</w:t>
        </w:r>
      </w:hyperlink>
      <w:r w:rsidRPr="00E91F3C">
        <w:rPr>
          <w:color w:val="000000"/>
        </w:rPr>
        <w:t>).</w:t>
      </w:r>
    </w:p>
    <w:p w14:paraId="5FD28715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4.6 To test substrings using the in and not in operators (§</w:t>
      </w:r>
      <w:hyperlink r:id="rId9" w:anchor="P70010153810000000000000000017AC" w:tgtFrame="_blank" w:history="1">
        <w:r w:rsidRPr="00E91F3C">
          <w:rPr>
            <w:color w:val="000000"/>
          </w:rPr>
          <w:t>4.3.8</w:t>
        </w:r>
      </w:hyperlink>
      <w:r w:rsidRPr="00E91F3C">
        <w:rPr>
          <w:color w:val="000000"/>
        </w:rPr>
        <w:t>).</w:t>
      </w:r>
    </w:p>
    <w:p w14:paraId="2A95213F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4.7 To compare strings (§</w:t>
      </w:r>
      <w:hyperlink r:id="rId10" w:anchor="P70010153810000000000000000017BD" w:tgtFrame="_blank" w:history="1">
        <w:r w:rsidRPr="00E91F3C">
          <w:rPr>
            <w:color w:val="000000"/>
          </w:rPr>
          <w:t>4.3.9</w:t>
        </w:r>
      </w:hyperlink>
      <w:r w:rsidRPr="00E91F3C">
        <w:rPr>
          <w:color w:val="000000"/>
        </w:rPr>
        <w:t>).</w:t>
      </w:r>
    </w:p>
    <w:p w14:paraId="362947F4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4.8 To use string functions min, max, and </w:t>
      </w:r>
      <w:proofErr w:type="spellStart"/>
      <w:r w:rsidRPr="00E91F3C">
        <w:rPr>
          <w:color w:val="000000"/>
        </w:rPr>
        <w:t>len</w:t>
      </w:r>
      <w:proofErr w:type="spellEnd"/>
      <w:r w:rsidRPr="00E91F3C">
        <w:rPr>
          <w:color w:val="000000"/>
        </w:rPr>
        <w:t> (§</w:t>
      </w:r>
      <w:hyperlink r:id="rId11" w:anchor="P70010153810000000000000000017F4" w:tgtFrame="_blank" w:history="1">
        <w:r w:rsidRPr="00E91F3C">
          <w:rPr>
            <w:color w:val="000000"/>
          </w:rPr>
          <w:t>4.3.10</w:t>
        </w:r>
      </w:hyperlink>
      <w:r w:rsidRPr="00E91F3C">
        <w:rPr>
          <w:color w:val="000000"/>
        </w:rPr>
        <w:t>).</w:t>
      </w:r>
    </w:p>
    <w:p w14:paraId="1B4DA722" w14:textId="2048A97C" w:rsidR="00A53A05" w:rsidRDefault="00A53A05" w:rsidP="00A53A05"/>
    <w:p w14:paraId="1E9AB2C5" w14:textId="550BC3CF" w:rsidR="00F23AA2" w:rsidRDefault="00F23AA2" w:rsidP="00A53A05">
      <w:pPr>
        <w:rPr>
          <w:b/>
          <w:bCs/>
        </w:rPr>
      </w:pPr>
      <w:r w:rsidRPr="00F23AA2">
        <w:rPr>
          <w:b/>
          <w:bCs/>
        </w:rPr>
        <w:t>Week 8</w:t>
      </w:r>
    </w:p>
    <w:p w14:paraId="3F63CAA5" w14:textId="77777777" w:rsidR="00F23AA2" w:rsidRPr="00F23AA2" w:rsidRDefault="00F23AA2" w:rsidP="00A53A05">
      <w:pPr>
        <w:rPr>
          <w:b/>
          <w:bCs/>
        </w:rPr>
      </w:pPr>
    </w:p>
    <w:p w14:paraId="6267751B" w14:textId="77777777" w:rsidR="00F23AA2" w:rsidRPr="00B94159" w:rsidRDefault="00F23AA2" w:rsidP="00F23AA2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36047662" w14:textId="77777777" w:rsidR="00F23AA2" w:rsidRPr="00E91F3C" w:rsidRDefault="00F23AA2" w:rsidP="00F23AA2">
      <w:pPr>
        <w:rPr>
          <w:color w:val="000000"/>
        </w:rPr>
      </w:pPr>
    </w:p>
    <w:p w14:paraId="643E64D1" w14:textId="77777777" w:rsidR="00F23AA2" w:rsidRDefault="00F23AA2" w:rsidP="00F23AA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48AE9040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4.9 </w:t>
      </w:r>
      <w:r w:rsidRPr="00F44C48">
        <w:rPr>
          <w:color w:val="000000"/>
        </w:rPr>
        <w:t>To obtain a character in a string using the index operator [] (§</w:t>
      </w:r>
      <w:hyperlink r:id="rId12" w:anchor="P7001015381000000000000000001812" w:tgtFrame="_blank" w:history="1">
        <w:r w:rsidRPr="00F44C48">
          <w:rPr>
            <w:color w:val="000000"/>
          </w:rPr>
          <w:t>4.3.11</w:t>
        </w:r>
      </w:hyperlink>
      <w:r w:rsidRPr="00F44C48">
        <w:rPr>
          <w:color w:val="000000"/>
        </w:rPr>
        <w:t>).</w:t>
      </w:r>
    </w:p>
    <w:p w14:paraId="6BE0B76C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lastRenderedPageBreak/>
        <w:t xml:space="preserve">4.10 </w:t>
      </w:r>
      <w:r w:rsidRPr="00F44C48">
        <w:rPr>
          <w:color w:val="000000"/>
        </w:rPr>
        <w:t>To obtain a substring in a string using the slicing operator [start : end] (§</w:t>
      </w:r>
      <w:hyperlink r:id="rId13" w:anchor="P700101538100000000000000000183A" w:tgtFrame="_blank" w:history="1">
        <w:r w:rsidRPr="00F44C48">
          <w:rPr>
            <w:color w:val="000000"/>
          </w:rPr>
          <w:t>4.3.12</w:t>
        </w:r>
      </w:hyperlink>
      <w:r w:rsidRPr="00F44C48">
        <w:rPr>
          <w:color w:val="000000"/>
        </w:rPr>
        <w:t>).</w:t>
      </w:r>
    </w:p>
    <w:p w14:paraId="26E991B6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4.11 </w:t>
      </w:r>
      <w:r w:rsidRPr="00400598">
        <w:rPr>
          <w:color w:val="000000"/>
        </w:rPr>
        <w:t>Use repetition operator * to duplicate strings</w:t>
      </w:r>
      <w:r>
        <w:rPr>
          <w:color w:val="000000"/>
        </w:rPr>
        <w:t xml:space="preserve"> </w:t>
      </w:r>
      <w:r w:rsidRPr="00F44C48">
        <w:rPr>
          <w:color w:val="000000"/>
        </w:rPr>
        <w:t>(§</w:t>
      </w:r>
      <w:hyperlink r:id="rId14" w:anchor="P700101538100000000000000000183A" w:tgtFrame="_blank" w:history="1">
        <w:r w:rsidRPr="00F44C48">
          <w:rPr>
            <w:color w:val="000000"/>
          </w:rPr>
          <w:t>4.3.</w:t>
        </w:r>
        <w:r>
          <w:rPr>
            <w:color w:val="000000"/>
          </w:rPr>
          <w:t>6</w:t>
        </w:r>
      </w:hyperlink>
      <w:r w:rsidRPr="00F44C48">
        <w:rPr>
          <w:color w:val="000000"/>
        </w:rPr>
        <w:t>).</w:t>
      </w:r>
    </w:p>
    <w:p w14:paraId="6987C71C" w14:textId="77777777" w:rsidR="00F23AA2" w:rsidRPr="00F44C48" w:rsidRDefault="00F23AA2" w:rsidP="00F23AA2">
      <w:pPr>
        <w:rPr>
          <w:color w:val="000000"/>
        </w:rPr>
      </w:pPr>
    </w:p>
    <w:p w14:paraId="18EE6EC4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4.12 </w:t>
      </w:r>
      <w:r w:rsidRPr="00F44C48">
        <w:rPr>
          <w:color w:val="000000"/>
        </w:rPr>
        <w:t>To introduce objects and methods (§</w:t>
      </w:r>
      <w:hyperlink r:id="rId15" w:anchor="P7001015381000000000000000001897" w:tgtFrame="_blank" w:history="1">
        <w:r w:rsidRPr="00F44C48">
          <w:rPr>
            <w:color w:val="000000"/>
          </w:rPr>
          <w:t>4.5</w:t>
        </w:r>
      </w:hyperlink>
      <w:r w:rsidRPr="00F44C48">
        <w:rPr>
          <w:color w:val="000000"/>
        </w:rPr>
        <w:t>).</w:t>
      </w:r>
    </w:p>
    <w:p w14:paraId="0E1C16C5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4.13 </w:t>
      </w:r>
      <w:r w:rsidRPr="00F44C48">
        <w:rPr>
          <w:color w:val="000000"/>
        </w:rPr>
        <w:t>To introduce the methods in the str class (§</w:t>
      </w:r>
      <w:hyperlink r:id="rId16" w:anchor="P70010153810000000000000000018E5" w:tgtFrame="_blank" w:history="1">
        <w:r w:rsidRPr="00F44C48">
          <w:rPr>
            <w:color w:val="000000"/>
          </w:rPr>
          <w:t>4.6</w:t>
        </w:r>
      </w:hyperlink>
      <w:r w:rsidRPr="00F44C48">
        <w:rPr>
          <w:color w:val="000000"/>
        </w:rPr>
        <w:t>).</w:t>
      </w:r>
    </w:p>
    <w:p w14:paraId="66A23491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4.14 </w:t>
      </w:r>
      <w:r w:rsidRPr="00F44C48">
        <w:rPr>
          <w:color w:val="000000"/>
        </w:rPr>
        <w:t>To program using characters and strings (§</w:t>
      </w:r>
      <w:hyperlink r:id="rId17" w:anchor="P7001015381000000000000000001A05" w:tgtFrame="_blank" w:history="1">
        <w:r w:rsidRPr="00F44C48">
          <w:rPr>
            <w:color w:val="000000"/>
          </w:rPr>
          <w:t>4.7.1</w:t>
        </w:r>
      </w:hyperlink>
      <w:r w:rsidRPr="00F44C48">
        <w:rPr>
          <w:color w:val="000000"/>
        </w:rPr>
        <w:t>).</w:t>
      </w:r>
    </w:p>
    <w:p w14:paraId="77C796EF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4.15 </w:t>
      </w:r>
      <w:r w:rsidRPr="00F44C48">
        <w:rPr>
          <w:color w:val="000000"/>
        </w:rPr>
        <w:t>To invoke the print function with the end argument (§</w:t>
      </w:r>
      <w:hyperlink r:id="rId18" w:anchor="P7001015381000000000000000001752" w:tgtFrame="_blank" w:history="1">
        <w:r w:rsidRPr="00F44C48">
          <w:rPr>
            <w:color w:val="000000"/>
          </w:rPr>
          <w:t>4.3.4</w:t>
        </w:r>
      </w:hyperlink>
      <w:r w:rsidRPr="00F44C48">
        <w:rPr>
          <w:color w:val="000000"/>
        </w:rPr>
        <w:t>).</w:t>
      </w:r>
    </w:p>
    <w:p w14:paraId="3EF63D1E" w14:textId="77777777" w:rsidR="00F23AA2" w:rsidRPr="00F44C48" w:rsidRDefault="00F23AA2" w:rsidP="00F23AA2">
      <w:pPr>
        <w:rPr>
          <w:color w:val="000000"/>
        </w:rPr>
      </w:pPr>
    </w:p>
    <w:p w14:paraId="55C785DE" w14:textId="5AD268CF" w:rsidR="00F23AA2" w:rsidRPr="00A53A05" w:rsidRDefault="00F23AA2" w:rsidP="00A53A05">
      <w:r>
        <w:t xml:space="preserve"> </w:t>
      </w:r>
    </w:p>
    <w:sectPr w:rsidR="00F23AA2" w:rsidRPr="00A53A0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ET W02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B64CD8"/>
    <w:multiLevelType w:val="hybridMultilevel"/>
    <w:tmpl w:val="FAAC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6DD7"/>
    <w:multiLevelType w:val="hybridMultilevel"/>
    <w:tmpl w:val="2992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2269"/>
    <w:multiLevelType w:val="hybridMultilevel"/>
    <w:tmpl w:val="3F96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529A"/>
    <w:multiLevelType w:val="hybridMultilevel"/>
    <w:tmpl w:val="41CC8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F1ECD"/>
    <w:multiLevelType w:val="hybridMultilevel"/>
    <w:tmpl w:val="B1B630AE"/>
    <w:lvl w:ilvl="0" w:tplc="104EFA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452441AB"/>
    <w:multiLevelType w:val="hybridMultilevel"/>
    <w:tmpl w:val="5E5AF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681081"/>
    <w:multiLevelType w:val="multilevel"/>
    <w:tmpl w:val="A61A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F4B23"/>
    <w:multiLevelType w:val="hybridMultilevel"/>
    <w:tmpl w:val="8C9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75EDD"/>
    <w:multiLevelType w:val="hybridMultilevel"/>
    <w:tmpl w:val="26C84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EA5"/>
    <w:multiLevelType w:val="hybridMultilevel"/>
    <w:tmpl w:val="B840F1CC"/>
    <w:lvl w:ilvl="0" w:tplc="B52A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B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0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6D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6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8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42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7257DC"/>
    <w:multiLevelType w:val="hybridMultilevel"/>
    <w:tmpl w:val="5B72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7482"/>
    <w:multiLevelType w:val="hybridMultilevel"/>
    <w:tmpl w:val="3BE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99386">
    <w:abstractNumId w:val="0"/>
  </w:num>
  <w:num w:numId="2" w16cid:durableId="1617590905">
    <w:abstractNumId w:val="1"/>
  </w:num>
  <w:num w:numId="3" w16cid:durableId="1510440589">
    <w:abstractNumId w:val="2"/>
  </w:num>
  <w:num w:numId="4" w16cid:durableId="515921791">
    <w:abstractNumId w:val="14"/>
  </w:num>
  <w:num w:numId="5" w16cid:durableId="601837562">
    <w:abstractNumId w:val="13"/>
  </w:num>
  <w:num w:numId="6" w16cid:durableId="2079666979">
    <w:abstractNumId w:val="5"/>
  </w:num>
  <w:num w:numId="7" w16cid:durableId="83261400">
    <w:abstractNumId w:val="3"/>
  </w:num>
  <w:num w:numId="8" w16cid:durableId="1079979353">
    <w:abstractNumId w:val="12"/>
  </w:num>
  <w:num w:numId="9" w16cid:durableId="562637521">
    <w:abstractNumId w:val="9"/>
  </w:num>
  <w:num w:numId="10" w16cid:durableId="342055565">
    <w:abstractNumId w:val="8"/>
  </w:num>
  <w:num w:numId="11" w16cid:durableId="569383786">
    <w:abstractNumId w:val="10"/>
  </w:num>
  <w:num w:numId="12" w16cid:durableId="1567374455">
    <w:abstractNumId w:val="4"/>
  </w:num>
  <w:num w:numId="13" w16cid:durableId="473986189">
    <w:abstractNumId w:val="7"/>
  </w:num>
  <w:num w:numId="14" w16cid:durableId="2038307186">
    <w:abstractNumId w:val="11"/>
  </w:num>
  <w:num w:numId="15" w16cid:durableId="211728717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an Long">
    <w15:presenceInfo w15:providerId="None" w15:userId="Yuan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17"/>
    <w:rsid w:val="00040C71"/>
    <w:rsid w:val="0004168F"/>
    <w:rsid w:val="000431DB"/>
    <w:rsid w:val="000525B8"/>
    <w:rsid w:val="000B104E"/>
    <w:rsid w:val="000B608A"/>
    <w:rsid w:val="000C41CB"/>
    <w:rsid w:val="000F6248"/>
    <w:rsid w:val="00150D8A"/>
    <w:rsid w:val="00173909"/>
    <w:rsid w:val="0018081A"/>
    <w:rsid w:val="001B024F"/>
    <w:rsid w:val="001D2877"/>
    <w:rsid w:val="001E2908"/>
    <w:rsid w:val="001E5B9E"/>
    <w:rsid w:val="001E6D08"/>
    <w:rsid w:val="00200BC9"/>
    <w:rsid w:val="002C29B1"/>
    <w:rsid w:val="002E186B"/>
    <w:rsid w:val="00304583"/>
    <w:rsid w:val="00305E15"/>
    <w:rsid w:val="003A4E29"/>
    <w:rsid w:val="003D009D"/>
    <w:rsid w:val="00414EE1"/>
    <w:rsid w:val="0041704F"/>
    <w:rsid w:val="0047018B"/>
    <w:rsid w:val="0047528E"/>
    <w:rsid w:val="004F7B59"/>
    <w:rsid w:val="005310C9"/>
    <w:rsid w:val="0054350D"/>
    <w:rsid w:val="00570D2A"/>
    <w:rsid w:val="005F14B8"/>
    <w:rsid w:val="00670D24"/>
    <w:rsid w:val="006E069D"/>
    <w:rsid w:val="00701708"/>
    <w:rsid w:val="00730B0F"/>
    <w:rsid w:val="0075060D"/>
    <w:rsid w:val="00800B31"/>
    <w:rsid w:val="0081086D"/>
    <w:rsid w:val="00886226"/>
    <w:rsid w:val="00890497"/>
    <w:rsid w:val="00911357"/>
    <w:rsid w:val="00931817"/>
    <w:rsid w:val="00934FD0"/>
    <w:rsid w:val="009432DF"/>
    <w:rsid w:val="00967562"/>
    <w:rsid w:val="009953BE"/>
    <w:rsid w:val="00A53A05"/>
    <w:rsid w:val="00A91DBA"/>
    <w:rsid w:val="00A9352C"/>
    <w:rsid w:val="00AE7655"/>
    <w:rsid w:val="00B05865"/>
    <w:rsid w:val="00B0700A"/>
    <w:rsid w:val="00B7455A"/>
    <w:rsid w:val="00B746D8"/>
    <w:rsid w:val="00BC6B56"/>
    <w:rsid w:val="00BD4366"/>
    <w:rsid w:val="00D40B4E"/>
    <w:rsid w:val="00DA5D79"/>
    <w:rsid w:val="00DE1951"/>
    <w:rsid w:val="00F23AA2"/>
    <w:rsid w:val="00FA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FF99"/>
  <w15:chartTrackingRefBased/>
  <w15:docId w15:val="{784E8053-4E36-4F49-9BD5-9800E0A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5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FD0"/>
    <w:rPr>
      <w:color w:val="808080"/>
    </w:rPr>
  </w:style>
  <w:style w:type="paragraph" w:styleId="NormalWeb">
    <w:name w:val="Normal (Web)"/>
    <w:basedOn w:val="Normal"/>
    <w:uiPriority w:val="99"/>
    <w:unhideWhenUsed/>
    <w:rsid w:val="00D40B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0B4E"/>
  </w:style>
  <w:style w:type="table" w:styleId="TableGrid">
    <w:name w:val="Table Grid"/>
    <w:basedOn w:val="TableNormal"/>
    <w:uiPriority w:val="39"/>
    <w:rsid w:val="0047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//ch04_pg0007.xhtml" TargetMode="External"/><Relationship Id="rId13" Type="http://schemas.openxmlformats.org/officeDocument/2006/relationships/hyperlink" Target="about://ch04_pg0016.xhtml" TargetMode="External"/><Relationship Id="rId18" Type="http://schemas.openxmlformats.org/officeDocument/2006/relationships/hyperlink" Target="about://ch04_pg0008.x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//ch04_pg0006.xhtml" TargetMode="External"/><Relationship Id="rId12" Type="http://schemas.openxmlformats.org/officeDocument/2006/relationships/hyperlink" Target="about://ch04_pg0015.xhtml" TargetMode="External"/><Relationship Id="rId17" Type="http://schemas.openxmlformats.org/officeDocument/2006/relationships/hyperlink" Target="about://ch04_pg0023.x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//ch04_pg0019.x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about://ch04_pg0005.xhtml" TargetMode="External"/><Relationship Id="rId11" Type="http://schemas.openxmlformats.org/officeDocument/2006/relationships/hyperlink" Target="about://ch04_pg0014.xhtml" TargetMode="External"/><Relationship Id="rId5" Type="http://schemas.openxmlformats.org/officeDocument/2006/relationships/hyperlink" Target="about://ch04_pg0004.xhtml" TargetMode="External"/><Relationship Id="rId15" Type="http://schemas.openxmlformats.org/officeDocument/2006/relationships/hyperlink" Target="about://ch04_pg0018.xhtml" TargetMode="External"/><Relationship Id="rId10" Type="http://schemas.openxmlformats.org/officeDocument/2006/relationships/hyperlink" Target="about://ch04_pg0013.x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//ch04_pg0012.xhtml" TargetMode="External"/><Relationship Id="rId14" Type="http://schemas.openxmlformats.org/officeDocument/2006/relationships/hyperlink" Target="about://ch04_pg0016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21</cp:revision>
  <dcterms:created xsi:type="dcterms:W3CDTF">2021-09-17T15:13:00Z</dcterms:created>
  <dcterms:modified xsi:type="dcterms:W3CDTF">2023-10-12T05:46:00Z</dcterms:modified>
</cp:coreProperties>
</file>